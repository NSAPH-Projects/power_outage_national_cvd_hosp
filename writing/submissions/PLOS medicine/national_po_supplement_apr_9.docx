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4574E" w14:textId="59ED1F4C" w:rsidR="0012440D" w:rsidRPr="006552FF" w:rsidRDefault="0012440D" w:rsidP="0012440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Supplemental content for: </w:t>
      </w:r>
      <w:r w:rsidRPr="006552FF">
        <w:rPr>
          <w:rFonts w:ascii="Arial" w:hAnsi="Arial" w:cs="Arial"/>
          <w:b/>
          <w:sz w:val="28"/>
          <w:szCs w:val="28"/>
        </w:rPr>
        <w:t xml:space="preserve">Power outages </w:t>
      </w:r>
      <w:r>
        <w:rPr>
          <w:rFonts w:ascii="Arial" w:hAnsi="Arial" w:cs="Arial"/>
          <w:b/>
          <w:sz w:val="28"/>
          <w:szCs w:val="28"/>
        </w:rPr>
        <w:t>and</w:t>
      </w:r>
      <w:r w:rsidRPr="006552FF">
        <w:rPr>
          <w:rFonts w:ascii="Arial" w:hAnsi="Arial" w:cs="Arial"/>
          <w:b/>
          <w:sz w:val="28"/>
          <w:szCs w:val="28"/>
        </w:rPr>
        <w:t xml:space="preserve"> cardiovascular and respiratory hospitalizations among US older adults</w:t>
      </w:r>
    </w:p>
    <w:p w14:paraId="53D368C6" w14:textId="77777777" w:rsidR="00425DD8" w:rsidRDefault="00425DD8"/>
    <w:p w14:paraId="706752C9" w14:textId="77777777" w:rsidR="00A27647" w:rsidRDefault="00A27647"/>
    <w:p w14:paraId="46DFE793" w14:textId="054313AE" w:rsidR="00A27647" w:rsidRDefault="00B71A77" w:rsidP="00B71A77">
      <w:pPr>
        <w:tabs>
          <w:tab w:val="left" w:pos="6861"/>
        </w:tabs>
      </w:pPr>
      <w:r>
        <w:tab/>
      </w:r>
    </w:p>
    <w:p w14:paraId="16C3C44D" w14:textId="77777777" w:rsidR="00A27647" w:rsidRDefault="00A27647"/>
    <w:p w14:paraId="6F4E85E7" w14:textId="77777777" w:rsidR="00A27647" w:rsidRDefault="00A27647"/>
    <w:p w14:paraId="3273D725" w14:textId="77777777" w:rsidR="00A27647" w:rsidRDefault="00A27647"/>
    <w:p w14:paraId="21117365" w14:textId="77777777" w:rsidR="00A27647" w:rsidRDefault="00A27647"/>
    <w:p w14:paraId="3584B213" w14:textId="77777777" w:rsidR="00A27647" w:rsidRDefault="00A27647"/>
    <w:p w14:paraId="3EB04836" w14:textId="77777777" w:rsidR="00A27647" w:rsidRDefault="00A27647"/>
    <w:p w14:paraId="0BCF1A22" w14:textId="77777777" w:rsidR="00A27647" w:rsidRDefault="00A27647"/>
    <w:p w14:paraId="232A4E04" w14:textId="77777777" w:rsidR="00A27647" w:rsidRDefault="00A27647"/>
    <w:p w14:paraId="28FFA3C1" w14:textId="77777777" w:rsidR="00A27647" w:rsidRDefault="00A27647"/>
    <w:p w14:paraId="7239F4B5" w14:textId="77777777" w:rsidR="00A27647" w:rsidRDefault="00A27647"/>
    <w:p w14:paraId="346DBC8A" w14:textId="77777777" w:rsidR="00A27647" w:rsidRDefault="00A27647"/>
    <w:p w14:paraId="70E6CC7A" w14:textId="77777777" w:rsidR="00A27647" w:rsidRDefault="00A27647"/>
    <w:p w14:paraId="613F560F" w14:textId="77777777" w:rsidR="00A27647" w:rsidRDefault="00A27647"/>
    <w:p w14:paraId="55D57376" w14:textId="77777777" w:rsidR="00A27647" w:rsidRDefault="00A27647"/>
    <w:p w14:paraId="78BB52ED" w14:textId="77777777" w:rsidR="00A27647" w:rsidRDefault="00A27647"/>
    <w:p w14:paraId="45693EDD" w14:textId="77777777" w:rsidR="00A27647" w:rsidRDefault="00A27647"/>
    <w:p w14:paraId="719D8C5C" w14:textId="77777777" w:rsidR="00A27647" w:rsidRDefault="00A27647"/>
    <w:p w14:paraId="441E8ABA" w14:textId="77777777" w:rsidR="00A27647" w:rsidRDefault="00A27647"/>
    <w:p w14:paraId="62BCCB39" w14:textId="77777777" w:rsidR="00A27647" w:rsidRDefault="00A27647"/>
    <w:p w14:paraId="7FCD38BF" w14:textId="77777777" w:rsidR="00A27647" w:rsidRDefault="00A27647"/>
    <w:p w14:paraId="7F06FEEE" w14:textId="77777777" w:rsidR="00A27647" w:rsidRDefault="00A27647"/>
    <w:p w14:paraId="4A6EE0EE" w14:textId="77777777" w:rsidR="00A27647" w:rsidRDefault="00A27647"/>
    <w:p w14:paraId="1AB7D6AA" w14:textId="77777777" w:rsidR="00A27647" w:rsidRDefault="00A27647"/>
    <w:p w14:paraId="19B3072F" w14:textId="77777777" w:rsidR="00A27647" w:rsidRDefault="00A27647"/>
    <w:p w14:paraId="04275E3C" w14:textId="77777777" w:rsidR="00A27647" w:rsidRDefault="00A27647"/>
    <w:p w14:paraId="7556D433" w14:textId="77777777" w:rsidR="00A27647" w:rsidRDefault="00A27647"/>
    <w:p w14:paraId="1F178F68" w14:textId="77777777" w:rsidR="00A27647" w:rsidRDefault="00A27647"/>
    <w:p w14:paraId="65E54B64" w14:textId="77777777" w:rsidR="00A27647" w:rsidRDefault="00A27647"/>
    <w:p w14:paraId="288A2787" w14:textId="77777777" w:rsidR="00A27647" w:rsidRDefault="00A27647"/>
    <w:p w14:paraId="571B249B" w14:textId="77777777" w:rsidR="00A27647" w:rsidRDefault="00A27647"/>
    <w:p w14:paraId="475841D9" w14:textId="77777777" w:rsidR="00A27647" w:rsidRDefault="00A27647"/>
    <w:p w14:paraId="1FE2FF1F" w14:textId="77777777" w:rsidR="00A27647" w:rsidRDefault="00A27647"/>
    <w:p w14:paraId="09C39A41" w14:textId="77777777" w:rsidR="00722865" w:rsidRDefault="00722865"/>
    <w:p w14:paraId="4037BB8C" w14:textId="77777777" w:rsidR="00722865" w:rsidRDefault="00722865"/>
    <w:p w14:paraId="0E61E23E" w14:textId="77777777" w:rsidR="00722865" w:rsidRDefault="00722865"/>
    <w:p w14:paraId="49DB9E59" w14:textId="77777777" w:rsidR="005F0902" w:rsidRDefault="005F0902"/>
    <w:p w14:paraId="5C38CBB8" w14:textId="77777777" w:rsidR="005F0902" w:rsidRDefault="005F0902"/>
    <w:p w14:paraId="627289AC" w14:textId="77777777" w:rsidR="00722865" w:rsidRDefault="00722865"/>
    <w:p w14:paraId="45E2B39A" w14:textId="77777777" w:rsidR="00722865" w:rsidRDefault="00722865"/>
    <w:p w14:paraId="67FD838A" w14:textId="77777777" w:rsidR="008F3BE6" w:rsidRDefault="008F3BE6" w:rsidP="00722865"/>
    <w:p w14:paraId="420AF7A2" w14:textId="785FE8AF" w:rsidR="00722865" w:rsidRPr="002641B8" w:rsidRDefault="00722865" w:rsidP="00722865">
      <w:pPr>
        <w:rPr>
          <w:rFonts w:ascii="Arial" w:hAnsi="Arial" w:cs="Arial"/>
          <w:sz w:val="22"/>
          <w:szCs w:val="22"/>
        </w:rPr>
      </w:pPr>
      <w:r w:rsidRPr="00CF3DBF">
        <w:rPr>
          <w:rFonts w:ascii="Arial" w:hAnsi="Arial" w:cs="Arial"/>
          <w:b/>
          <w:bCs/>
          <w:sz w:val="22"/>
          <w:szCs w:val="22"/>
        </w:rPr>
        <w:lastRenderedPageBreak/>
        <w:t>Supplementa</w:t>
      </w:r>
      <w:r>
        <w:rPr>
          <w:rFonts w:ascii="Arial" w:hAnsi="Arial" w:cs="Arial"/>
          <w:b/>
          <w:bCs/>
          <w:sz w:val="22"/>
          <w:szCs w:val="22"/>
        </w:rPr>
        <w:t>l</w:t>
      </w:r>
      <w:r w:rsidRPr="00CF3DBF">
        <w:rPr>
          <w:rFonts w:ascii="Arial" w:hAnsi="Arial" w:cs="Arial"/>
          <w:b/>
          <w:bCs/>
          <w:sz w:val="22"/>
          <w:szCs w:val="22"/>
        </w:rPr>
        <w:t xml:space="preserve"> Table </w:t>
      </w:r>
      <w:r w:rsidR="00E819F6">
        <w:rPr>
          <w:rFonts w:ascii="Arial" w:hAnsi="Arial" w:cs="Arial"/>
          <w:b/>
          <w:bCs/>
          <w:sz w:val="22"/>
          <w:szCs w:val="22"/>
        </w:rPr>
        <w:t>1</w:t>
      </w:r>
      <w:r w:rsidRPr="00CF3DBF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Distribution of power outage exposure by potential confounders for main analysis of county-level </w:t>
      </w:r>
      <w:r w:rsidRPr="00CF3DBF">
        <w:rPr>
          <w:rFonts w:ascii="Arial" w:hAnsi="Arial" w:cs="Arial"/>
          <w:sz w:val="22"/>
          <w:szCs w:val="22"/>
        </w:rPr>
        <w:t xml:space="preserve">8+ hour power outage exposure and CVD and respiratory hospitalizations in US 2018 </w:t>
      </w:r>
      <w:r>
        <w:rPr>
          <w:rFonts w:ascii="Arial" w:hAnsi="Arial" w:cs="Arial"/>
          <w:sz w:val="22"/>
          <w:szCs w:val="22"/>
        </w:rPr>
        <w:t>F</w:t>
      </w:r>
      <w:r w:rsidRPr="00CF3DBF">
        <w:rPr>
          <w:rFonts w:ascii="Arial" w:hAnsi="Arial" w:cs="Arial"/>
          <w:sz w:val="22"/>
          <w:szCs w:val="22"/>
        </w:rPr>
        <w:t>ee-</w:t>
      </w:r>
      <w:r>
        <w:rPr>
          <w:rFonts w:ascii="Arial" w:hAnsi="Arial" w:cs="Arial"/>
          <w:sz w:val="22"/>
          <w:szCs w:val="22"/>
        </w:rPr>
        <w:t>F</w:t>
      </w:r>
      <w:r w:rsidRPr="00CF3DBF">
        <w:rPr>
          <w:rFonts w:ascii="Arial" w:hAnsi="Arial" w:cs="Arial"/>
          <w:sz w:val="22"/>
          <w:szCs w:val="22"/>
        </w:rPr>
        <w:t>or-</w:t>
      </w:r>
      <w:r>
        <w:rPr>
          <w:rFonts w:ascii="Arial" w:hAnsi="Arial" w:cs="Arial"/>
          <w:sz w:val="22"/>
          <w:szCs w:val="22"/>
        </w:rPr>
        <w:t>S</w:t>
      </w:r>
      <w:r w:rsidRPr="00CF3DBF">
        <w:rPr>
          <w:rFonts w:ascii="Arial" w:hAnsi="Arial" w:cs="Arial"/>
          <w:sz w:val="22"/>
          <w:szCs w:val="22"/>
        </w:rPr>
        <w:t>ervice Medicare beneficiaries</w:t>
      </w:r>
      <w:r>
        <w:rPr>
          <w:rFonts w:ascii="Arial" w:hAnsi="Arial" w:cs="Arial"/>
          <w:sz w:val="22"/>
          <w:szCs w:val="22"/>
        </w:rPr>
        <w:t>.</w:t>
      </w:r>
    </w:p>
    <w:p w14:paraId="39CACBA8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29C24F35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1E655E53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31E0673A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08E4E415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500E9C18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5B8733D6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6CDC80E4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62499719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3C36860E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12C1971D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165505B1" w14:textId="77777777" w:rsidR="0084581D" w:rsidRDefault="0084581D" w:rsidP="00722865">
      <w:pPr>
        <w:rPr>
          <w:rFonts w:ascii="Arial" w:hAnsi="Arial" w:cs="Arial"/>
          <w:b/>
          <w:bCs/>
          <w:sz w:val="22"/>
          <w:szCs w:val="22"/>
        </w:rPr>
      </w:pPr>
    </w:p>
    <w:p w14:paraId="27CEE6B7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4775B047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08F87DAC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3FF9D5D9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6E8DBFAB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4EFEFB28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26F606EC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477459F6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55ABFE1E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4240B73D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47C2800B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786B7878" w14:textId="77777777" w:rsidR="00774465" w:rsidRDefault="007744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05B56F9A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tbl>
      <w:tblPr>
        <w:tblStyle w:val="TableGrid"/>
        <w:tblpPr w:leftFromText="180" w:rightFromText="180" w:vertAnchor="page" w:horzAnchor="margin" w:tblpY="2390"/>
        <w:tblW w:w="4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" w:type="dxa"/>
          <w:bottom w:w="11" w:type="dxa"/>
        </w:tblCellMar>
        <w:tblLook w:val="04A0" w:firstRow="1" w:lastRow="0" w:firstColumn="1" w:lastColumn="0" w:noHBand="0" w:noVBand="1"/>
      </w:tblPr>
      <w:tblGrid>
        <w:gridCol w:w="1109"/>
        <w:gridCol w:w="2147"/>
        <w:gridCol w:w="1564"/>
      </w:tblGrid>
      <w:tr w:rsidR="0084581D" w:rsidRPr="00857560" w14:paraId="034D6995" w14:textId="77777777" w:rsidTr="002819E0">
        <w:tc>
          <w:tcPr>
            <w:tcW w:w="482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ABBD7AA" w14:textId="77777777" w:rsidR="0084581D" w:rsidRPr="00D5661D" w:rsidRDefault="0084581D" w:rsidP="002819E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5661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Proportion of county-days with 8+ hour power outage affecting </w:t>
            </w:r>
            <w:r w:rsidRPr="00D5661D">
              <w:rPr>
                <w:rFonts w:ascii="Arial" w:eastAsia="Garamond" w:hAnsi="Arial" w:cs="Arial"/>
                <w:b/>
                <w:bCs/>
              </w:rPr>
              <w:t>≥</w:t>
            </w:r>
            <w:r w:rsidRPr="00D5661D">
              <w:rPr>
                <w:rFonts w:ascii="Arial" w:hAnsi="Arial" w:cs="Arial"/>
                <w:b/>
                <w:bCs/>
                <w:sz w:val="22"/>
                <w:szCs w:val="22"/>
              </w:rPr>
              <w:t>1% of county customers by potential confounder quartiles</w:t>
            </w:r>
          </w:p>
        </w:tc>
      </w:tr>
      <w:tr w:rsidR="0084581D" w:rsidRPr="00857560" w14:paraId="5C3A0601" w14:textId="77777777" w:rsidTr="002819E0">
        <w:tc>
          <w:tcPr>
            <w:tcW w:w="4820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4BD81DEB" w14:textId="77777777" w:rsidR="0084581D" w:rsidRPr="00A97373" w:rsidRDefault="0084581D" w:rsidP="002819E0">
            <w:pPr>
              <w:rPr>
                <w:rFonts w:ascii="Arial" w:hAnsi="Arial" w:cs="Arial"/>
                <w:b/>
                <w:bCs/>
                <w:sz w:val="8"/>
                <w:szCs w:val="8"/>
              </w:rPr>
            </w:pPr>
          </w:p>
          <w:p w14:paraId="3D00A155" w14:textId="77777777" w:rsidR="0084581D" w:rsidRPr="00A97373" w:rsidRDefault="0084581D" w:rsidP="002819E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97373">
              <w:rPr>
                <w:rFonts w:ascii="Arial" w:hAnsi="Arial" w:cs="Arial"/>
                <w:b/>
                <w:bCs/>
                <w:sz w:val="22"/>
                <w:szCs w:val="22"/>
              </w:rPr>
              <w:t>Wind speed</w:t>
            </w:r>
          </w:p>
        </w:tc>
      </w:tr>
      <w:tr w:rsidR="0084581D" w:rsidRPr="00857560" w14:paraId="1FB37B65" w14:textId="77777777" w:rsidTr="002819E0">
        <w:tc>
          <w:tcPr>
            <w:tcW w:w="1109" w:type="dxa"/>
            <w:shd w:val="clear" w:color="auto" w:fill="auto"/>
          </w:tcPr>
          <w:p w14:paraId="3905432F" w14:textId="77777777" w:rsidR="0084581D" w:rsidRPr="00857560" w:rsidRDefault="0084581D" w:rsidP="002819E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47" w:type="dxa"/>
            <w:shd w:val="clear" w:color="auto" w:fill="auto"/>
          </w:tcPr>
          <w:p w14:paraId="19EF2E5B" w14:textId="77777777" w:rsidR="0084581D" w:rsidRPr="00857560" w:rsidRDefault="0084581D" w:rsidP="002819E0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Quartile 1</w:t>
            </w:r>
          </w:p>
        </w:tc>
        <w:tc>
          <w:tcPr>
            <w:tcW w:w="1564" w:type="dxa"/>
            <w:shd w:val="clear" w:color="auto" w:fill="auto"/>
          </w:tcPr>
          <w:p w14:paraId="07D20917" w14:textId="77777777" w:rsidR="0084581D" w:rsidRPr="00857560" w:rsidRDefault="0084581D" w:rsidP="002819E0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0.009</w:t>
            </w:r>
          </w:p>
        </w:tc>
      </w:tr>
      <w:tr w:rsidR="0084581D" w:rsidRPr="00857560" w14:paraId="27C42624" w14:textId="77777777" w:rsidTr="002819E0">
        <w:tc>
          <w:tcPr>
            <w:tcW w:w="1109" w:type="dxa"/>
            <w:shd w:val="clear" w:color="auto" w:fill="D9E2F3" w:themeFill="accent1" w:themeFillTint="33"/>
          </w:tcPr>
          <w:p w14:paraId="43918278" w14:textId="77777777" w:rsidR="0084581D" w:rsidRPr="00857560" w:rsidRDefault="0084581D" w:rsidP="002819E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47" w:type="dxa"/>
            <w:shd w:val="clear" w:color="auto" w:fill="D9E2F3" w:themeFill="accent1" w:themeFillTint="33"/>
          </w:tcPr>
          <w:p w14:paraId="404718F3" w14:textId="77777777" w:rsidR="0084581D" w:rsidRPr="00857560" w:rsidRDefault="0084581D" w:rsidP="002819E0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Quartile 2</w:t>
            </w:r>
          </w:p>
        </w:tc>
        <w:tc>
          <w:tcPr>
            <w:tcW w:w="1564" w:type="dxa"/>
            <w:shd w:val="clear" w:color="auto" w:fill="D9E2F3" w:themeFill="accent1" w:themeFillTint="33"/>
          </w:tcPr>
          <w:p w14:paraId="0294F693" w14:textId="77777777" w:rsidR="0084581D" w:rsidRPr="00857560" w:rsidRDefault="0084581D" w:rsidP="002819E0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0.009</w:t>
            </w:r>
          </w:p>
        </w:tc>
      </w:tr>
      <w:tr w:rsidR="0084581D" w:rsidRPr="00857560" w14:paraId="75B50A22" w14:textId="77777777" w:rsidTr="002819E0">
        <w:tc>
          <w:tcPr>
            <w:tcW w:w="1109" w:type="dxa"/>
            <w:shd w:val="clear" w:color="auto" w:fill="auto"/>
          </w:tcPr>
          <w:p w14:paraId="2AF80A86" w14:textId="77777777" w:rsidR="0084581D" w:rsidRPr="00857560" w:rsidRDefault="0084581D" w:rsidP="002819E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47" w:type="dxa"/>
            <w:shd w:val="clear" w:color="auto" w:fill="auto"/>
          </w:tcPr>
          <w:p w14:paraId="08B88030" w14:textId="77777777" w:rsidR="0084581D" w:rsidRPr="00857560" w:rsidRDefault="0084581D" w:rsidP="002819E0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Quartile 3</w:t>
            </w:r>
          </w:p>
        </w:tc>
        <w:tc>
          <w:tcPr>
            <w:tcW w:w="1564" w:type="dxa"/>
            <w:shd w:val="clear" w:color="auto" w:fill="auto"/>
          </w:tcPr>
          <w:p w14:paraId="291A6C2F" w14:textId="77777777" w:rsidR="0084581D" w:rsidRPr="00857560" w:rsidRDefault="0084581D" w:rsidP="002819E0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0.010</w:t>
            </w:r>
          </w:p>
        </w:tc>
      </w:tr>
      <w:tr w:rsidR="0084581D" w:rsidRPr="00857560" w14:paraId="3CB29390" w14:textId="77777777" w:rsidTr="002819E0">
        <w:tc>
          <w:tcPr>
            <w:tcW w:w="1109" w:type="dxa"/>
            <w:shd w:val="clear" w:color="auto" w:fill="D9E2F3" w:themeFill="accent1" w:themeFillTint="33"/>
          </w:tcPr>
          <w:p w14:paraId="3D52A9FF" w14:textId="77777777" w:rsidR="0084581D" w:rsidRPr="00857560" w:rsidRDefault="0084581D" w:rsidP="002819E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47" w:type="dxa"/>
            <w:shd w:val="clear" w:color="auto" w:fill="D9E2F3" w:themeFill="accent1" w:themeFillTint="33"/>
          </w:tcPr>
          <w:p w14:paraId="275067D7" w14:textId="77777777" w:rsidR="0084581D" w:rsidRPr="00857560" w:rsidRDefault="0084581D" w:rsidP="002819E0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Quartile 4</w:t>
            </w:r>
          </w:p>
        </w:tc>
        <w:tc>
          <w:tcPr>
            <w:tcW w:w="1564" w:type="dxa"/>
            <w:shd w:val="clear" w:color="auto" w:fill="D9E2F3" w:themeFill="accent1" w:themeFillTint="33"/>
          </w:tcPr>
          <w:p w14:paraId="52AC7287" w14:textId="77777777" w:rsidR="0084581D" w:rsidRPr="00857560" w:rsidRDefault="0084581D" w:rsidP="002819E0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0.022</w:t>
            </w:r>
          </w:p>
        </w:tc>
      </w:tr>
      <w:tr w:rsidR="0084581D" w:rsidRPr="00857560" w14:paraId="3356BDFB" w14:textId="77777777" w:rsidTr="002819E0">
        <w:tc>
          <w:tcPr>
            <w:tcW w:w="4820" w:type="dxa"/>
            <w:gridSpan w:val="3"/>
            <w:shd w:val="clear" w:color="auto" w:fill="auto"/>
          </w:tcPr>
          <w:p w14:paraId="29D3D215" w14:textId="77777777" w:rsidR="0084581D" w:rsidRPr="00A97373" w:rsidRDefault="0084581D" w:rsidP="002819E0">
            <w:pPr>
              <w:rPr>
                <w:rFonts w:ascii="Arial" w:hAnsi="Arial" w:cs="Arial"/>
                <w:b/>
                <w:bCs/>
                <w:sz w:val="8"/>
                <w:szCs w:val="8"/>
              </w:rPr>
            </w:pPr>
          </w:p>
          <w:p w14:paraId="3E2F3025" w14:textId="77777777" w:rsidR="0084581D" w:rsidRPr="00A97373" w:rsidRDefault="0084581D" w:rsidP="002819E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97373">
              <w:rPr>
                <w:rFonts w:ascii="Arial" w:hAnsi="Arial" w:cs="Arial"/>
                <w:b/>
                <w:bCs/>
                <w:sz w:val="22"/>
                <w:szCs w:val="22"/>
              </w:rPr>
              <w:t>Precipitation</w:t>
            </w:r>
          </w:p>
        </w:tc>
      </w:tr>
      <w:tr w:rsidR="0084581D" w:rsidRPr="00857560" w14:paraId="79A2C2B8" w14:textId="77777777" w:rsidTr="002819E0">
        <w:tc>
          <w:tcPr>
            <w:tcW w:w="1109" w:type="dxa"/>
            <w:shd w:val="clear" w:color="auto" w:fill="D9E2F3" w:themeFill="accent1" w:themeFillTint="33"/>
          </w:tcPr>
          <w:p w14:paraId="21C3050D" w14:textId="77777777" w:rsidR="0084581D" w:rsidRPr="00857560" w:rsidRDefault="0084581D" w:rsidP="002819E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47" w:type="dxa"/>
            <w:shd w:val="clear" w:color="auto" w:fill="D9E2F3" w:themeFill="accent1" w:themeFillTint="33"/>
          </w:tcPr>
          <w:p w14:paraId="51A58668" w14:textId="77777777" w:rsidR="0084581D" w:rsidRPr="00857560" w:rsidRDefault="0084581D" w:rsidP="002819E0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Quartile 1</w:t>
            </w:r>
          </w:p>
        </w:tc>
        <w:tc>
          <w:tcPr>
            <w:tcW w:w="1564" w:type="dxa"/>
            <w:shd w:val="clear" w:color="auto" w:fill="D9E2F3" w:themeFill="accent1" w:themeFillTint="33"/>
          </w:tcPr>
          <w:p w14:paraId="562236F2" w14:textId="77777777" w:rsidR="0084581D" w:rsidRPr="00857560" w:rsidRDefault="0084581D" w:rsidP="002819E0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 xml:space="preserve">0.013 </w:t>
            </w:r>
          </w:p>
        </w:tc>
      </w:tr>
      <w:tr w:rsidR="0084581D" w:rsidRPr="00857560" w14:paraId="2F11C558" w14:textId="77777777" w:rsidTr="002819E0">
        <w:tc>
          <w:tcPr>
            <w:tcW w:w="1109" w:type="dxa"/>
            <w:shd w:val="clear" w:color="auto" w:fill="auto"/>
          </w:tcPr>
          <w:p w14:paraId="741500C1" w14:textId="77777777" w:rsidR="0084581D" w:rsidRPr="00857560" w:rsidRDefault="0084581D" w:rsidP="002819E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47" w:type="dxa"/>
            <w:shd w:val="clear" w:color="auto" w:fill="auto"/>
          </w:tcPr>
          <w:p w14:paraId="64CAEC50" w14:textId="77777777" w:rsidR="0084581D" w:rsidRPr="00857560" w:rsidRDefault="0084581D" w:rsidP="002819E0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Quartile 2</w:t>
            </w:r>
          </w:p>
        </w:tc>
        <w:tc>
          <w:tcPr>
            <w:tcW w:w="1564" w:type="dxa"/>
            <w:shd w:val="clear" w:color="auto" w:fill="auto"/>
          </w:tcPr>
          <w:p w14:paraId="57D8B12C" w14:textId="77777777" w:rsidR="0084581D" w:rsidRPr="00857560" w:rsidRDefault="0084581D" w:rsidP="002819E0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 xml:space="preserve">0.014 </w:t>
            </w:r>
          </w:p>
        </w:tc>
      </w:tr>
      <w:tr w:rsidR="0084581D" w:rsidRPr="00857560" w14:paraId="7E212F0F" w14:textId="77777777" w:rsidTr="002819E0">
        <w:tc>
          <w:tcPr>
            <w:tcW w:w="1109" w:type="dxa"/>
            <w:shd w:val="clear" w:color="auto" w:fill="D9E2F3" w:themeFill="accent1" w:themeFillTint="33"/>
          </w:tcPr>
          <w:p w14:paraId="57CC8B12" w14:textId="77777777" w:rsidR="0084581D" w:rsidRPr="00857560" w:rsidRDefault="0084581D" w:rsidP="002819E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47" w:type="dxa"/>
            <w:shd w:val="clear" w:color="auto" w:fill="D9E2F3" w:themeFill="accent1" w:themeFillTint="33"/>
          </w:tcPr>
          <w:p w14:paraId="5D002407" w14:textId="77777777" w:rsidR="0084581D" w:rsidRPr="00857560" w:rsidRDefault="0084581D" w:rsidP="002819E0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Quartile 3</w:t>
            </w:r>
          </w:p>
        </w:tc>
        <w:tc>
          <w:tcPr>
            <w:tcW w:w="1564" w:type="dxa"/>
            <w:shd w:val="clear" w:color="auto" w:fill="D9E2F3" w:themeFill="accent1" w:themeFillTint="33"/>
          </w:tcPr>
          <w:p w14:paraId="69730F5C" w14:textId="77777777" w:rsidR="0084581D" w:rsidRPr="00857560" w:rsidRDefault="0084581D" w:rsidP="002819E0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0.012</w:t>
            </w:r>
          </w:p>
        </w:tc>
      </w:tr>
      <w:tr w:rsidR="0084581D" w:rsidRPr="00857560" w14:paraId="1B69516E" w14:textId="77777777" w:rsidTr="002819E0">
        <w:tc>
          <w:tcPr>
            <w:tcW w:w="1109" w:type="dxa"/>
            <w:shd w:val="clear" w:color="auto" w:fill="auto"/>
          </w:tcPr>
          <w:p w14:paraId="5A174F34" w14:textId="77777777" w:rsidR="0084581D" w:rsidRPr="00857560" w:rsidRDefault="0084581D" w:rsidP="002819E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47" w:type="dxa"/>
            <w:shd w:val="clear" w:color="auto" w:fill="auto"/>
          </w:tcPr>
          <w:p w14:paraId="4B46685D" w14:textId="77777777" w:rsidR="0084581D" w:rsidRPr="00857560" w:rsidRDefault="0084581D" w:rsidP="002819E0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Quartile 4</w:t>
            </w:r>
          </w:p>
        </w:tc>
        <w:tc>
          <w:tcPr>
            <w:tcW w:w="1564" w:type="dxa"/>
            <w:shd w:val="clear" w:color="auto" w:fill="auto"/>
          </w:tcPr>
          <w:p w14:paraId="671E95E5" w14:textId="77777777" w:rsidR="0084581D" w:rsidRPr="00857560" w:rsidRDefault="0084581D" w:rsidP="002819E0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0.011</w:t>
            </w:r>
          </w:p>
        </w:tc>
      </w:tr>
      <w:tr w:rsidR="0084581D" w:rsidRPr="00857560" w14:paraId="1AB0865C" w14:textId="77777777" w:rsidTr="002819E0">
        <w:tc>
          <w:tcPr>
            <w:tcW w:w="4820" w:type="dxa"/>
            <w:gridSpan w:val="3"/>
            <w:shd w:val="clear" w:color="auto" w:fill="auto"/>
          </w:tcPr>
          <w:p w14:paraId="32659745" w14:textId="77777777" w:rsidR="0084581D" w:rsidRPr="00A97373" w:rsidRDefault="0084581D" w:rsidP="002819E0">
            <w:pPr>
              <w:rPr>
                <w:rFonts w:ascii="Arial" w:hAnsi="Arial" w:cs="Arial"/>
                <w:b/>
                <w:bCs/>
                <w:sz w:val="8"/>
                <w:szCs w:val="8"/>
              </w:rPr>
            </w:pPr>
          </w:p>
          <w:p w14:paraId="7E68EF48" w14:textId="77777777" w:rsidR="0084581D" w:rsidRPr="00A97373" w:rsidRDefault="0084581D" w:rsidP="002819E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97373">
              <w:rPr>
                <w:rFonts w:ascii="Arial" w:hAnsi="Arial" w:cs="Arial"/>
                <w:b/>
                <w:bCs/>
                <w:sz w:val="22"/>
                <w:szCs w:val="22"/>
              </w:rPr>
              <w:t>Daily maximum temperature</w:t>
            </w:r>
          </w:p>
        </w:tc>
      </w:tr>
      <w:tr w:rsidR="0084581D" w:rsidRPr="00857560" w14:paraId="00729008" w14:textId="77777777" w:rsidTr="002819E0">
        <w:tc>
          <w:tcPr>
            <w:tcW w:w="1109" w:type="dxa"/>
            <w:shd w:val="clear" w:color="auto" w:fill="D9E2F3" w:themeFill="accent1" w:themeFillTint="33"/>
          </w:tcPr>
          <w:p w14:paraId="011F2BCD" w14:textId="77777777" w:rsidR="0084581D" w:rsidRPr="00857560" w:rsidRDefault="0084581D" w:rsidP="002819E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47" w:type="dxa"/>
            <w:shd w:val="clear" w:color="auto" w:fill="D9E2F3" w:themeFill="accent1" w:themeFillTint="33"/>
          </w:tcPr>
          <w:p w14:paraId="23E009AD" w14:textId="77777777" w:rsidR="0084581D" w:rsidRPr="00857560" w:rsidRDefault="0084581D" w:rsidP="002819E0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Quartile 1</w:t>
            </w:r>
          </w:p>
        </w:tc>
        <w:tc>
          <w:tcPr>
            <w:tcW w:w="1564" w:type="dxa"/>
            <w:shd w:val="clear" w:color="auto" w:fill="D9E2F3" w:themeFill="accent1" w:themeFillTint="33"/>
          </w:tcPr>
          <w:p w14:paraId="64E00026" w14:textId="77777777" w:rsidR="0084581D" w:rsidRPr="00857560" w:rsidRDefault="0084581D" w:rsidP="002819E0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 xml:space="preserve">0.022 </w:t>
            </w:r>
          </w:p>
        </w:tc>
      </w:tr>
      <w:tr w:rsidR="0084581D" w:rsidRPr="00857560" w14:paraId="1A46DECF" w14:textId="77777777" w:rsidTr="002819E0">
        <w:tc>
          <w:tcPr>
            <w:tcW w:w="1109" w:type="dxa"/>
            <w:shd w:val="clear" w:color="auto" w:fill="auto"/>
          </w:tcPr>
          <w:p w14:paraId="460C3316" w14:textId="77777777" w:rsidR="0084581D" w:rsidRPr="00857560" w:rsidRDefault="0084581D" w:rsidP="002819E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47" w:type="dxa"/>
            <w:shd w:val="clear" w:color="auto" w:fill="auto"/>
          </w:tcPr>
          <w:p w14:paraId="5D10A4F7" w14:textId="77777777" w:rsidR="0084581D" w:rsidRPr="00857560" w:rsidRDefault="0084581D" w:rsidP="002819E0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Quartile 2</w:t>
            </w:r>
          </w:p>
        </w:tc>
        <w:tc>
          <w:tcPr>
            <w:tcW w:w="1564" w:type="dxa"/>
            <w:shd w:val="clear" w:color="auto" w:fill="auto"/>
          </w:tcPr>
          <w:p w14:paraId="62957218" w14:textId="77777777" w:rsidR="0084581D" w:rsidRPr="00857560" w:rsidRDefault="0084581D" w:rsidP="002819E0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 xml:space="preserve">0.012 </w:t>
            </w:r>
          </w:p>
        </w:tc>
      </w:tr>
      <w:tr w:rsidR="0084581D" w:rsidRPr="00857560" w14:paraId="1F252584" w14:textId="77777777" w:rsidTr="002819E0">
        <w:tc>
          <w:tcPr>
            <w:tcW w:w="1109" w:type="dxa"/>
            <w:shd w:val="clear" w:color="auto" w:fill="D9E2F3" w:themeFill="accent1" w:themeFillTint="33"/>
          </w:tcPr>
          <w:p w14:paraId="2BDE67BE" w14:textId="77777777" w:rsidR="0084581D" w:rsidRPr="00857560" w:rsidRDefault="0084581D" w:rsidP="002819E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47" w:type="dxa"/>
            <w:shd w:val="clear" w:color="auto" w:fill="D9E2F3" w:themeFill="accent1" w:themeFillTint="33"/>
          </w:tcPr>
          <w:p w14:paraId="0E3EB4E0" w14:textId="77777777" w:rsidR="0084581D" w:rsidRPr="00857560" w:rsidRDefault="0084581D" w:rsidP="002819E0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Quartile 3</w:t>
            </w:r>
          </w:p>
        </w:tc>
        <w:tc>
          <w:tcPr>
            <w:tcW w:w="1564" w:type="dxa"/>
            <w:shd w:val="clear" w:color="auto" w:fill="D9E2F3" w:themeFill="accent1" w:themeFillTint="33"/>
          </w:tcPr>
          <w:p w14:paraId="16ADA87B" w14:textId="77777777" w:rsidR="0084581D" w:rsidRPr="00857560" w:rsidRDefault="0084581D" w:rsidP="002819E0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0.009</w:t>
            </w:r>
          </w:p>
        </w:tc>
      </w:tr>
      <w:tr w:rsidR="0084581D" w:rsidRPr="00857560" w14:paraId="1850F02B" w14:textId="77777777" w:rsidTr="002819E0">
        <w:tc>
          <w:tcPr>
            <w:tcW w:w="1109" w:type="dxa"/>
            <w:shd w:val="clear" w:color="auto" w:fill="auto"/>
          </w:tcPr>
          <w:p w14:paraId="6F1D0095" w14:textId="77777777" w:rsidR="0084581D" w:rsidRPr="00857560" w:rsidRDefault="0084581D" w:rsidP="002819E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47" w:type="dxa"/>
            <w:shd w:val="clear" w:color="auto" w:fill="auto"/>
          </w:tcPr>
          <w:p w14:paraId="46AC46D8" w14:textId="77777777" w:rsidR="0084581D" w:rsidRPr="00857560" w:rsidRDefault="0084581D" w:rsidP="002819E0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Quartile 4</w:t>
            </w:r>
          </w:p>
        </w:tc>
        <w:tc>
          <w:tcPr>
            <w:tcW w:w="1564" w:type="dxa"/>
            <w:shd w:val="clear" w:color="auto" w:fill="auto"/>
          </w:tcPr>
          <w:p w14:paraId="5A26A9E7" w14:textId="77777777" w:rsidR="0084581D" w:rsidRPr="00857560" w:rsidRDefault="0084581D" w:rsidP="002819E0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0.008</w:t>
            </w:r>
          </w:p>
        </w:tc>
      </w:tr>
    </w:tbl>
    <w:p w14:paraId="62620135" w14:textId="77777777" w:rsidR="00A27647" w:rsidRDefault="00A27647">
      <w:pPr>
        <w:sectPr w:rsidR="00A27647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B9BB5D5" w14:textId="7BC73577" w:rsidR="001F692C" w:rsidRDefault="00A27647" w:rsidP="00A27647">
      <w:pPr>
        <w:rPr>
          <w:rFonts w:ascii="Arial" w:hAnsi="Arial" w:cs="Arial"/>
          <w:sz w:val="22"/>
          <w:szCs w:val="22"/>
        </w:rPr>
      </w:pPr>
      <w:r w:rsidRPr="00CF3DBF">
        <w:rPr>
          <w:rFonts w:ascii="Arial" w:hAnsi="Arial" w:cs="Arial"/>
          <w:b/>
          <w:bCs/>
          <w:sz w:val="22"/>
          <w:szCs w:val="22"/>
        </w:rPr>
        <w:lastRenderedPageBreak/>
        <w:t>Supplementa</w:t>
      </w:r>
      <w:r w:rsidR="00410987">
        <w:rPr>
          <w:rFonts w:ascii="Arial" w:hAnsi="Arial" w:cs="Arial"/>
          <w:b/>
          <w:bCs/>
          <w:sz w:val="22"/>
          <w:szCs w:val="22"/>
        </w:rPr>
        <w:t>l</w:t>
      </w:r>
      <w:r w:rsidRPr="00CF3DBF">
        <w:rPr>
          <w:rFonts w:ascii="Arial" w:hAnsi="Arial" w:cs="Arial"/>
          <w:b/>
          <w:bCs/>
          <w:sz w:val="22"/>
          <w:szCs w:val="22"/>
        </w:rPr>
        <w:t xml:space="preserve"> Table </w:t>
      </w:r>
      <w:r w:rsidR="004045FE">
        <w:rPr>
          <w:rFonts w:ascii="Arial" w:hAnsi="Arial" w:cs="Arial"/>
          <w:b/>
          <w:bCs/>
          <w:sz w:val="22"/>
          <w:szCs w:val="22"/>
        </w:rPr>
        <w:t>2</w:t>
      </w:r>
      <w:r w:rsidRPr="00CF3DBF">
        <w:rPr>
          <w:rFonts w:ascii="Arial" w:hAnsi="Arial" w:cs="Arial"/>
          <w:sz w:val="22"/>
          <w:szCs w:val="22"/>
        </w:rPr>
        <w:t>:</w:t>
      </w:r>
      <w:r w:rsidR="00675B2E" w:rsidRPr="00675B2E">
        <w:rPr>
          <w:rFonts w:ascii="Arial" w:hAnsi="Arial" w:cs="Arial"/>
          <w:sz w:val="22"/>
          <w:szCs w:val="22"/>
        </w:rPr>
        <w:t xml:space="preserve"> </w:t>
      </w:r>
      <w:r w:rsidR="00675B2E">
        <w:rPr>
          <w:rFonts w:ascii="Arial" w:hAnsi="Arial" w:cs="Arial"/>
          <w:sz w:val="22"/>
          <w:szCs w:val="22"/>
        </w:rPr>
        <w:t>Rate ratios</w:t>
      </w:r>
      <w:r w:rsidR="00675B2E" w:rsidRPr="00CF3DBF">
        <w:rPr>
          <w:rFonts w:ascii="Arial" w:hAnsi="Arial" w:cs="Arial"/>
          <w:sz w:val="22"/>
          <w:szCs w:val="22"/>
        </w:rPr>
        <w:t xml:space="preserve"> and </w:t>
      </w:r>
      <w:r w:rsidR="00675B2E">
        <w:rPr>
          <w:rFonts w:ascii="Arial" w:hAnsi="Arial" w:cs="Arial"/>
          <w:sz w:val="22"/>
          <w:szCs w:val="22"/>
        </w:rPr>
        <w:t>95% confidence intervals</w:t>
      </w:r>
      <w:r w:rsidR="00675B2E" w:rsidRPr="00CF3DBF">
        <w:rPr>
          <w:rFonts w:ascii="Arial" w:hAnsi="Arial" w:cs="Arial"/>
          <w:sz w:val="22"/>
          <w:szCs w:val="22"/>
        </w:rPr>
        <w:t xml:space="preserve"> </w:t>
      </w:r>
      <w:r w:rsidR="00675B2E">
        <w:rPr>
          <w:rFonts w:ascii="Arial" w:hAnsi="Arial" w:cs="Arial"/>
          <w:sz w:val="22"/>
          <w:szCs w:val="22"/>
        </w:rPr>
        <w:t>for</w:t>
      </w:r>
      <w:r w:rsidR="00675B2E" w:rsidRPr="00CF3DBF">
        <w:rPr>
          <w:rFonts w:ascii="Arial" w:hAnsi="Arial" w:cs="Arial"/>
          <w:sz w:val="22"/>
          <w:szCs w:val="22"/>
        </w:rPr>
        <w:t xml:space="preserve"> the association between </w:t>
      </w:r>
      <w:r w:rsidR="00675B2E">
        <w:rPr>
          <w:rFonts w:ascii="Arial" w:hAnsi="Arial" w:cs="Arial"/>
          <w:sz w:val="22"/>
          <w:szCs w:val="22"/>
        </w:rPr>
        <w:t xml:space="preserve">county-level </w:t>
      </w:r>
      <w:r w:rsidR="00675B2E" w:rsidRPr="00CF3DBF">
        <w:rPr>
          <w:rFonts w:ascii="Arial" w:hAnsi="Arial" w:cs="Arial"/>
          <w:sz w:val="22"/>
          <w:szCs w:val="22"/>
        </w:rPr>
        <w:t xml:space="preserve">8+ hour power outage exposure and CVD and respiratory hospitalizations in US 2018 </w:t>
      </w:r>
      <w:r w:rsidR="00675B2E">
        <w:rPr>
          <w:rFonts w:ascii="Arial" w:hAnsi="Arial" w:cs="Arial"/>
          <w:sz w:val="22"/>
          <w:szCs w:val="22"/>
        </w:rPr>
        <w:t>F</w:t>
      </w:r>
      <w:r w:rsidR="00675B2E" w:rsidRPr="00CF3DBF">
        <w:rPr>
          <w:rFonts w:ascii="Arial" w:hAnsi="Arial" w:cs="Arial"/>
          <w:sz w:val="22"/>
          <w:szCs w:val="22"/>
        </w:rPr>
        <w:t>ee-</w:t>
      </w:r>
      <w:r w:rsidR="00675B2E">
        <w:rPr>
          <w:rFonts w:ascii="Arial" w:hAnsi="Arial" w:cs="Arial"/>
          <w:sz w:val="22"/>
          <w:szCs w:val="22"/>
        </w:rPr>
        <w:t>F</w:t>
      </w:r>
      <w:r w:rsidR="00675B2E" w:rsidRPr="00CF3DBF">
        <w:rPr>
          <w:rFonts w:ascii="Arial" w:hAnsi="Arial" w:cs="Arial"/>
          <w:sz w:val="22"/>
          <w:szCs w:val="22"/>
        </w:rPr>
        <w:t>or-</w:t>
      </w:r>
      <w:r w:rsidR="00675B2E">
        <w:rPr>
          <w:rFonts w:ascii="Arial" w:hAnsi="Arial" w:cs="Arial"/>
          <w:sz w:val="22"/>
          <w:szCs w:val="22"/>
        </w:rPr>
        <w:t>S</w:t>
      </w:r>
      <w:r w:rsidR="00675B2E" w:rsidRPr="00CF3DBF">
        <w:rPr>
          <w:rFonts w:ascii="Arial" w:hAnsi="Arial" w:cs="Arial"/>
          <w:sz w:val="22"/>
          <w:szCs w:val="22"/>
        </w:rPr>
        <w:t xml:space="preserve">ervice Medicare beneficiaries for outages affecting </w:t>
      </w:r>
      <w:r w:rsidR="00675B2E" w:rsidRPr="00CF3DBF">
        <w:rPr>
          <w:rFonts w:ascii="Arial" w:eastAsia="Garamond" w:hAnsi="Arial" w:cs="Arial"/>
          <w:sz w:val="22"/>
          <w:szCs w:val="22"/>
        </w:rPr>
        <w:t>≥</w:t>
      </w:r>
      <w:r w:rsidR="00675B2E" w:rsidRPr="00CF3DBF">
        <w:rPr>
          <w:rFonts w:ascii="Arial" w:hAnsi="Arial" w:cs="Arial"/>
          <w:sz w:val="22"/>
          <w:szCs w:val="22"/>
        </w:rPr>
        <w:t xml:space="preserve">1%, </w:t>
      </w:r>
      <w:r w:rsidR="00675B2E" w:rsidRPr="00CF3DBF">
        <w:rPr>
          <w:rFonts w:ascii="Arial" w:eastAsia="Garamond" w:hAnsi="Arial" w:cs="Arial"/>
          <w:sz w:val="22"/>
          <w:szCs w:val="22"/>
        </w:rPr>
        <w:t>≥</w:t>
      </w:r>
      <w:r w:rsidR="00675B2E" w:rsidRPr="00CF3DBF">
        <w:rPr>
          <w:rFonts w:ascii="Arial" w:hAnsi="Arial" w:cs="Arial"/>
          <w:sz w:val="22"/>
          <w:szCs w:val="22"/>
        </w:rPr>
        <w:t xml:space="preserve">3%, and </w:t>
      </w:r>
      <w:r w:rsidR="00675B2E" w:rsidRPr="00CF3DBF">
        <w:rPr>
          <w:rFonts w:ascii="Arial" w:eastAsia="Garamond" w:hAnsi="Arial" w:cs="Arial"/>
          <w:sz w:val="22"/>
          <w:szCs w:val="22"/>
        </w:rPr>
        <w:t>≥</w:t>
      </w:r>
      <w:r w:rsidR="00675B2E" w:rsidRPr="00CF3DBF">
        <w:rPr>
          <w:rFonts w:ascii="Arial" w:hAnsi="Arial" w:cs="Arial"/>
          <w:sz w:val="22"/>
          <w:szCs w:val="22"/>
        </w:rPr>
        <w:t>5% of county electrical customers.</w:t>
      </w:r>
      <w:r w:rsidR="00675B2E">
        <w:rPr>
          <w:rFonts w:ascii="Arial" w:hAnsi="Arial" w:cs="Arial"/>
          <w:sz w:val="22"/>
          <w:szCs w:val="22"/>
        </w:rPr>
        <w:t xml:space="preserve"> Estimates are from conditional </w:t>
      </w:r>
      <w:r w:rsidR="001F692C">
        <w:rPr>
          <w:rFonts w:ascii="Arial" w:hAnsi="Arial" w:cs="Arial"/>
          <w:sz w:val="22"/>
          <w:szCs w:val="22"/>
        </w:rPr>
        <w:t xml:space="preserve">Poisson </w:t>
      </w:r>
      <w:r w:rsidR="00675B2E">
        <w:rPr>
          <w:rFonts w:ascii="Arial" w:hAnsi="Arial" w:cs="Arial"/>
          <w:sz w:val="22"/>
          <w:szCs w:val="22"/>
        </w:rPr>
        <w:t xml:space="preserve">regression models adjusted for </w:t>
      </w:r>
      <w:r w:rsidR="001F692C">
        <w:rPr>
          <w:rFonts w:ascii="Arial" w:hAnsi="Arial" w:cs="Arial"/>
          <w:sz w:val="22"/>
          <w:szCs w:val="22"/>
        </w:rPr>
        <w:t xml:space="preserve">daily </w:t>
      </w:r>
      <w:r w:rsidR="00675B2E">
        <w:rPr>
          <w:rFonts w:ascii="Arial" w:hAnsi="Arial" w:cs="Arial"/>
          <w:sz w:val="22"/>
          <w:szCs w:val="22"/>
        </w:rPr>
        <w:t xml:space="preserve">wind speed, temperature, and precipitation. </w:t>
      </w:r>
    </w:p>
    <w:p w14:paraId="5A83512E" w14:textId="5BB307F1" w:rsidR="00675B2E" w:rsidRDefault="00675B2E" w:rsidP="00A2764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CVD</w:t>
      </w:r>
      <w:r w:rsidR="001F692C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cardiovascular disease</w:t>
      </w:r>
      <w:r w:rsidR="001F692C">
        <w:rPr>
          <w:rFonts w:ascii="Arial" w:hAnsi="Arial" w:cs="Arial"/>
          <w:sz w:val="22"/>
          <w:szCs w:val="22"/>
        </w:rPr>
        <w:t>;</w:t>
      </w:r>
      <w:r>
        <w:rPr>
          <w:rFonts w:ascii="Arial" w:hAnsi="Arial" w:cs="Arial"/>
          <w:sz w:val="22"/>
          <w:szCs w:val="22"/>
        </w:rPr>
        <w:t xml:space="preserve"> Resp</w:t>
      </w:r>
      <w:r w:rsidR="001F692C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respiratory disease</w:t>
      </w:r>
      <w:r w:rsidR="00E556A8">
        <w:rPr>
          <w:rFonts w:ascii="Arial" w:hAnsi="Arial" w:cs="Arial"/>
          <w:sz w:val="22"/>
          <w:szCs w:val="22"/>
        </w:rPr>
        <w:t xml:space="preserve">. </w:t>
      </w:r>
    </w:p>
    <w:p w14:paraId="60B4EF49" w14:textId="77777777" w:rsidR="00A27647" w:rsidRPr="004238E2" w:rsidRDefault="00A27647" w:rsidP="00A27647">
      <w:pPr>
        <w:rPr>
          <w:rFonts w:ascii="Arial" w:hAnsi="Arial" w:cs="Arial"/>
          <w:sz w:val="20"/>
          <w:szCs w:val="20"/>
        </w:rPr>
      </w:pPr>
    </w:p>
    <w:tbl>
      <w:tblPr>
        <w:tblW w:w="13325" w:type="dxa"/>
        <w:tblLook w:val="04A0" w:firstRow="1" w:lastRow="0" w:firstColumn="1" w:lastColumn="0" w:noHBand="0" w:noVBand="1"/>
      </w:tblPr>
      <w:tblGrid>
        <w:gridCol w:w="1134"/>
        <w:gridCol w:w="1134"/>
        <w:gridCol w:w="1560"/>
        <w:gridCol w:w="1559"/>
        <w:gridCol w:w="1701"/>
        <w:gridCol w:w="1559"/>
        <w:gridCol w:w="1559"/>
        <w:gridCol w:w="1560"/>
        <w:gridCol w:w="1559"/>
      </w:tblGrid>
      <w:tr w:rsidR="00A27647" w:rsidRPr="00597257" w14:paraId="37378682" w14:textId="77777777" w:rsidTr="00210991">
        <w:trPr>
          <w:trHeight w:val="3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CAD19" w14:textId="77777777" w:rsidR="00A27647" w:rsidRPr="00597257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Power outage cut point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948EF" w14:textId="77777777" w:rsidR="00A27647" w:rsidRPr="00597257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Outcome type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FE326" w14:textId="77777777" w:rsidR="00A27647" w:rsidRPr="00597257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Lag day 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9F8FA" w14:textId="77777777" w:rsidR="00A27647" w:rsidRPr="00597257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Lag day 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1764C" w14:textId="77777777" w:rsidR="00A27647" w:rsidRPr="00597257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Lag day 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41587" w14:textId="77777777" w:rsidR="00A27647" w:rsidRPr="00597257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Lag day 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AC6AA" w14:textId="77777777" w:rsidR="00A27647" w:rsidRPr="00597257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Lag day 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453CD" w14:textId="77777777" w:rsidR="00A27647" w:rsidRPr="00597257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Lag day 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FDCD4" w14:textId="77777777" w:rsidR="00A27647" w:rsidRPr="00597257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Lag day 6</w:t>
            </w:r>
          </w:p>
        </w:tc>
      </w:tr>
      <w:tr w:rsidR="00597257" w:rsidRPr="00597257" w14:paraId="6F27DCB7" w14:textId="77777777" w:rsidTr="00210991">
        <w:trPr>
          <w:trHeight w:val="3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8300CBB" w14:textId="77777777" w:rsidR="00597257" w:rsidRPr="00597257" w:rsidRDefault="00597257" w:rsidP="00597257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1%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1665442B" w14:textId="77777777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CVD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A486DC1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1.002, </w:t>
            </w:r>
          </w:p>
          <w:p w14:paraId="5DF9FD16" w14:textId="4049622F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[0.99, 1.014]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7B4209B5" w14:textId="62E557F3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1.02</w:t>
            </w:r>
            <w:r w:rsidR="002C6487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</w:p>
          <w:p w14:paraId="7624FEAC" w14:textId="4DF2EB84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[1.013, 1.026]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F175F2D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1.023, </w:t>
            </w:r>
          </w:p>
          <w:p w14:paraId="4B38D008" w14:textId="26A9E733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[1.014, 1.032]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B2E66DA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1.006, </w:t>
            </w:r>
          </w:p>
          <w:p w14:paraId="352BC916" w14:textId="60D4B4F1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[0.999, 1.012]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1A549D34" w14:textId="77777777" w:rsidR="002E13B9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0.988, </w:t>
            </w:r>
          </w:p>
          <w:p w14:paraId="5F2E6079" w14:textId="62C77EB4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[0.98, 0.997]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4CFB3357" w14:textId="77777777" w:rsidR="002E13B9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0.992, </w:t>
            </w:r>
          </w:p>
          <w:p w14:paraId="27F4E767" w14:textId="0CBD15D5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[0.986, 0.998]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4AC28310" w14:textId="77777777" w:rsidR="002E13B9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1.009, </w:t>
            </w:r>
          </w:p>
          <w:p w14:paraId="2B5B786E" w14:textId="42DA462A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[0.997, 1.021]</w:t>
            </w:r>
          </w:p>
        </w:tc>
      </w:tr>
      <w:tr w:rsidR="00597257" w:rsidRPr="00597257" w14:paraId="63EB0570" w14:textId="77777777" w:rsidTr="00210991">
        <w:trPr>
          <w:trHeight w:val="3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B40A1" w14:textId="77777777" w:rsidR="00597257" w:rsidRPr="00597257" w:rsidRDefault="00597257" w:rsidP="00597257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3%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B4CE9" w14:textId="77777777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CVD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C3BA3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1.016, </w:t>
            </w:r>
          </w:p>
          <w:p w14:paraId="3E07F1B6" w14:textId="27A7664C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[0.999, 1.032]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D4453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1.027, </w:t>
            </w:r>
          </w:p>
          <w:p w14:paraId="4E375CC9" w14:textId="2F7B4E08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[1.018, 1.036]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A6C8D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1.027, </w:t>
            </w:r>
          </w:p>
          <w:p w14:paraId="497E20C1" w14:textId="1EAB1E69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[1.015, 1.039]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46BA9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1.009, </w:t>
            </w:r>
          </w:p>
          <w:p w14:paraId="5E73F11D" w14:textId="1E2CA937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[1.001, 1.018]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A5767" w14:textId="77777777" w:rsidR="002E13B9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0.993, </w:t>
            </w:r>
          </w:p>
          <w:p w14:paraId="0FAA2CD1" w14:textId="3B1F9740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[0.981, 1.005]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44B15" w14:textId="77777777" w:rsidR="002E13B9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0.995, </w:t>
            </w:r>
          </w:p>
          <w:p w14:paraId="465AF94E" w14:textId="5BED7BD4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[0.987, 1.003]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DFBE7" w14:textId="77777777" w:rsidR="002E13B9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1.009, </w:t>
            </w:r>
          </w:p>
          <w:p w14:paraId="45D0521D" w14:textId="232AD36F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[0.993, 1.025]</w:t>
            </w:r>
          </w:p>
        </w:tc>
      </w:tr>
      <w:tr w:rsidR="00597257" w:rsidRPr="00597257" w14:paraId="06163569" w14:textId="77777777" w:rsidTr="00210991">
        <w:trPr>
          <w:trHeight w:val="3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4A3C90E6" w14:textId="77777777" w:rsidR="00597257" w:rsidRPr="00597257" w:rsidRDefault="00597257" w:rsidP="00597257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5%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108FA106" w14:textId="77777777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CVD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4F36A3C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1.025, </w:t>
            </w:r>
          </w:p>
          <w:p w14:paraId="1CBCC4B9" w14:textId="5C58C7BC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[1.005, 1.045]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973283A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1.031, </w:t>
            </w:r>
          </w:p>
          <w:p w14:paraId="25828050" w14:textId="02E2FF92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[1.021, 1.042]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323BC41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1.029, </w:t>
            </w:r>
          </w:p>
          <w:p w14:paraId="6B0D1A56" w14:textId="7BE31EDB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[1.014, 1.044]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C92DECC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1.014, </w:t>
            </w:r>
          </w:p>
          <w:p w14:paraId="65D90007" w14:textId="51831393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[1.004, 1.024]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538BB6C" w14:textId="3F1407CA" w:rsidR="002E13B9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="002E13B9">
              <w:rPr>
                <w:rFonts w:ascii="Arial" w:hAnsi="Arial" w:cs="Arial"/>
                <w:color w:val="000000"/>
                <w:sz w:val="20"/>
                <w:szCs w:val="20"/>
              </w:rPr>
              <w:t>.000</w:t>
            </w: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</w:p>
          <w:p w14:paraId="2EFFE8FF" w14:textId="2FF7EC80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[0.986, 1.014]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977CCEB" w14:textId="77777777" w:rsidR="002E13B9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="002E13B9">
              <w:rPr>
                <w:rFonts w:ascii="Arial" w:hAnsi="Arial" w:cs="Arial"/>
                <w:color w:val="000000"/>
                <w:sz w:val="20"/>
                <w:szCs w:val="20"/>
              </w:rPr>
              <w:t>.000</w:t>
            </w: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</w:p>
          <w:p w14:paraId="799B0788" w14:textId="3C873137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[0.991, 1.01]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4606913F" w14:textId="77777777" w:rsidR="002E13B9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1.01</w:t>
            </w:r>
            <w:r w:rsidR="002E13B9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</w:p>
          <w:p w14:paraId="0F74921E" w14:textId="2F896C25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[0.991, 1.03]</w:t>
            </w:r>
          </w:p>
        </w:tc>
      </w:tr>
      <w:tr w:rsidR="00597257" w:rsidRPr="00597257" w14:paraId="7D0C8600" w14:textId="77777777" w:rsidTr="00210991">
        <w:trPr>
          <w:trHeight w:val="3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BAC94" w14:textId="77777777" w:rsidR="00597257" w:rsidRPr="00597257" w:rsidRDefault="00597257" w:rsidP="00597257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1%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85C6A" w14:textId="77777777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Resp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7A9BA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1.025, </w:t>
            </w:r>
          </w:p>
          <w:p w14:paraId="5E57FBC1" w14:textId="193F7211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[1.012, 1.038]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74CD3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1.017, </w:t>
            </w:r>
          </w:p>
          <w:p w14:paraId="7C631F41" w14:textId="31DB2F03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[1.01, 1.024]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B7D4A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1.009, </w:t>
            </w:r>
          </w:p>
          <w:p w14:paraId="489841AD" w14:textId="1CF9FDD4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[1.003, 1.016]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60CA4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1.004, </w:t>
            </w:r>
          </w:p>
          <w:p w14:paraId="20B05989" w14:textId="1979FD45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[0.995, 1.012]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8B732" w14:textId="3A4F3BFC" w:rsidR="002E13B9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="002E13B9">
              <w:rPr>
                <w:rFonts w:ascii="Arial" w:hAnsi="Arial" w:cs="Arial"/>
                <w:color w:val="000000"/>
                <w:sz w:val="20"/>
                <w:szCs w:val="20"/>
              </w:rPr>
              <w:t>.000</w:t>
            </w: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</w:p>
          <w:p w14:paraId="2C206401" w14:textId="7C7AFEAA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[0.993, 1.007]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64CA2" w14:textId="77777777" w:rsidR="002E13B9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0.998, </w:t>
            </w:r>
          </w:p>
          <w:p w14:paraId="04220DD5" w14:textId="73FD2737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[0.992, 1.004]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6D1CE" w14:textId="77777777" w:rsidR="002E13B9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0.997, </w:t>
            </w:r>
          </w:p>
          <w:p w14:paraId="2CCAD9A6" w14:textId="04FEF482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[0.985, 1.01]</w:t>
            </w:r>
          </w:p>
        </w:tc>
      </w:tr>
      <w:tr w:rsidR="00597257" w:rsidRPr="00597257" w14:paraId="307DE427" w14:textId="77777777" w:rsidTr="00210991">
        <w:trPr>
          <w:trHeight w:val="3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47D9FE4" w14:textId="77777777" w:rsidR="00597257" w:rsidRPr="00597257" w:rsidRDefault="00597257" w:rsidP="00597257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3%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426BCB44" w14:textId="77777777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Resp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0AF875E4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1.052, </w:t>
            </w:r>
          </w:p>
          <w:p w14:paraId="0BA66BE4" w14:textId="6B071D35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[1.034, 1.071]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0B801AA0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1.031, </w:t>
            </w:r>
          </w:p>
          <w:p w14:paraId="48B08004" w14:textId="6D3B001C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[1.022, 1.04]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124B943E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1.013, </w:t>
            </w:r>
          </w:p>
          <w:p w14:paraId="4E4F7F5C" w14:textId="2B526078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[1.004, 1.022]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497F575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1.001, </w:t>
            </w:r>
          </w:p>
          <w:p w14:paraId="5529B543" w14:textId="354FE1D8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[0.99, 1.012]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4477DD0" w14:textId="77777777" w:rsidR="002E13B9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0.997, </w:t>
            </w:r>
          </w:p>
          <w:p w14:paraId="0D883145" w14:textId="38E8C12C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[0.988, 1.006]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91A3D6F" w14:textId="77777777" w:rsidR="002E13B9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0.999, </w:t>
            </w:r>
          </w:p>
          <w:p w14:paraId="1CA6F82D" w14:textId="2546D305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[0.99, 1.007]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792DE983" w14:textId="77777777" w:rsidR="002E13B9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1.004, </w:t>
            </w:r>
          </w:p>
          <w:p w14:paraId="1FD45998" w14:textId="6EDB969D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[0.987, 1.021]</w:t>
            </w:r>
          </w:p>
        </w:tc>
      </w:tr>
      <w:tr w:rsidR="00597257" w:rsidRPr="00597257" w14:paraId="400A7965" w14:textId="77777777" w:rsidTr="00210991">
        <w:trPr>
          <w:trHeight w:val="3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66E07" w14:textId="77777777" w:rsidR="00597257" w:rsidRPr="00597257" w:rsidRDefault="00597257" w:rsidP="00597257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5%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7F5C8" w14:textId="77777777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Resp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8D868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1.067, </w:t>
            </w:r>
          </w:p>
          <w:p w14:paraId="666128C0" w14:textId="78CF5410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[1.046, 1.089]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BDAE8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1.039, </w:t>
            </w:r>
          </w:p>
          <w:p w14:paraId="2177DACC" w14:textId="4C8A278B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[1.029, 1.05]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0B676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1.016, </w:t>
            </w:r>
          </w:p>
          <w:p w14:paraId="525BA22D" w14:textId="7882CE49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[1.005, 1.027]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D4EAE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1.001, </w:t>
            </w:r>
          </w:p>
          <w:p w14:paraId="09D55B86" w14:textId="64B0691C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[0.988, 1.014]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2925D" w14:textId="77777777" w:rsidR="002E13B9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0.997, </w:t>
            </w:r>
          </w:p>
          <w:p w14:paraId="778C921C" w14:textId="55B283AE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[0.987, 1.008]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18F7A" w14:textId="77777777" w:rsidR="002E13B9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1.001, </w:t>
            </w:r>
          </w:p>
          <w:p w14:paraId="11C976CC" w14:textId="6EB3A443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[0.991, 1.011]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5872C" w14:textId="77777777" w:rsidR="002E13B9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1.009, </w:t>
            </w:r>
          </w:p>
          <w:p w14:paraId="236DA2C7" w14:textId="716436C1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[0.988, 1.029]</w:t>
            </w:r>
          </w:p>
        </w:tc>
      </w:tr>
    </w:tbl>
    <w:p w14:paraId="6CDFEE02" w14:textId="77777777" w:rsidR="006A0FC2" w:rsidRDefault="006A0FC2">
      <w:pPr>
        <w:sectPr w:rsidR="006A0FC2" w:rsidSect="00A27647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15C369D2" w14:textId="5DBA2AA4" w:rsidR="00CE0A5F" w:rsidRDefault="00B47156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14:ligatures w14:val="standardContextual"/>
        </w:rPr>
        <w:lastRenderedPageBreak/>
        <w:drawing>
          <wp:anchor distT="0" distB="0" distL="114300" distR="114300" simplePos="0" relativeHeight="251659263" behindDoc="0" locked="0" layoutInCell="1" allowOverlap="1" wp14:anchorId="48385C8D" wp14:editId="086C475F">
            <wp:simplePos x="0" y="0"/>
            <wp:positionH relativeFrom="column">
              <wp:posOffset>-173355</wp:posOffset>
            </wp:positionH>
            <wp:positionV relativeFrom="paragraph">
              <wp:posOffset>0</wp:posOffset>
            </wp:positionV>
            <wp:extent cx="6285230" cy="3529965"/>
            <wp:effectExtent l="0" t="0" r="1270" b="635"/>
            <wp:wrapSquare wrapText="bothSides"/>
            <wp:docPr id="723533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533804" name="Picture 72353380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523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4BAE">
        <w:rPr>
          <w:rFonts w:ascii="Arial" w:hAnsi="Arial" w:cs="Arial"/>
          <w:b/>
          <w:bCs/>
          <w:noProof/>
          <w:sz w:val="22"/>
          <w:szCs w:val="22"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1D73E200" wp14:editId="215F4360">
            <wp:simplePos x="0" y="0"/>
            <wp:positionH relativeFrom="column">
              <wp:posOffset>4839110</wp:posOffset>
            </wp:positionH>
            <wp:positionV relativeFrom="paragraph">
              <wp:posOffset>424180</wp:posOffset>
            </wp:positionV>
            <wp:extent cx="1478280" cy="814070"/>
            <wp:effectExtent l="12700" t="12700" r="7620" b="11430"/>
            <wp:wrapSquare wrapText="bothSides"/>
            <wp:docPr id="1528257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832388" name="Picture 442832388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932" t="34650" r="1022" b="39364"/>
                    <a:stretch/>
                  </pic:blipFill>
                  <pic:spPr bwMode="auto">
                    <a:xfrm>
                      <a:off x="0" y="0"/>
                      <a:ext cx="1478280" cy="8140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1A4C8C" w14:textId="7E449B1D" w:rsidR="0050424D" w:rsidRDefault="00A27647">
      <w:pPr>
        <w:rPr>
          <w:rFonts w:ascii="Arial" w:hAnsi="Arial" w:cs="Arial"/>
          <w:sz w:val="22"/>
          <w:szCs w:val="22"/>
        </w:rPr>
      </w:pPr>
      <w:r w:rsidRPr="007E4BAE">
        <w:rPr>
          <w:rFonts w:ascii="Arial" w:hAnsi="Arial" w:cs="Arial"/>
          <w:b/>
          <w:bCs/>
          <w:sz w:val="22"/>
          <w:szCs w:val="22"/>
        </w:rPr>
        <w:t>Supplementa</w:t>
      </w:r>
      <w:r w:rsidR="009C4AF5">
        <w:rPr>
          <w:rFonts w:ascii="Arial" w:hAnsi="Arial" w:cs="Arial"/>
          <w:b/>
          <w:bCs/>
          <w:sz w:val="22"/>
          <w:szCs w:val="22"/>
        </w:rPr>
        <w:t>l</w:t>
      </w:r>
      <w:r w:rsidRPr="007E4BAE">
        <w:rPr>
          <w:rFonts w:ascii="Arial" w:hAnsi="Arial" w:cs="Arial"/>
          <w:b/>
          <w:bCs/>
          <w:sz w:val="22"/>
          <w:szCs w:val="22"/>
        </w:rPr>
        <w:t xml:space="preserve"> Figure 1</w:t>
      </w:r>
      <w:r w:rsidRPr="007E4BAE">
        <w:rPr>
          <w:rFonts w:ascii="Arial" w:hAnsi="Arial" w:cs="Arial"/>
          <w:sz w:val="22"/>
          <w:szCs w:val="22"/>
        </w:rPr>
        <w:t xml:space="preserve">: </w:t>
      </w:r>
      <w:r w:rsidR="0050424D">
        <w:rPr>
          <w:rFonts w:ascii="Arial" w:hAnsi="Arial" w:cs="Arial"/>
          <w:sz w:val="22"/>
          <w:szCs w:val="22"/>
        </w:rPr>
        <w:t>Rate ratios</w:t>
      </w:r>
      <w:r w:rsidR="0050424D" w:rsidRPr="00CF3DBF">
        <w:rPr>
          <w:rFonts w:ascii="Arial" w:hAnsi="Arial" w:cs="Arial"/>
          <w:sz w:val="22"/>
          <w:szCs w:val="22"/>
        </w:rPr>
        <w:t xml:space="preserve"> and </w:t>
      </w:r>
      <w:r w:rsidR="0050424D">
        <w:rPr>
          <w:rFonts w:ascii="Arial" w:hAnsi="Arial" w:cs="Arial"/>
          <w:sz w:val="22"/>
          <w:szCs w:val="22"/>
        </w:rPr>
        <w:t>95% confidence intervals</w:t>
      </w:r>
      <w:r w:rsidR="0050424D" w:rsidRPr="00CF3DBF">
        <w:rPr>
          <w:rFonts w:ascii="Arial" w:hAnsi="Arial" w:cs="Arial"/>
          <w:sz w:val="22"/>
          <w:szCs w:val="22"/>
        </w:rPr>
        <w:t xml:space="preserve"> </w:t>
      </w:r>
      <w:r w:rsidR="0050424D">
        <w:rPr>
          <w:rFonts w:ascii="Arial" w:hAnsi="Arial" w:cs="Arial"/>
          <w:sz w:val="22"/>
          <w:szCs w:val="22"/>
        </w:rPr>
        <w:t>for</w:t>
      </w:r>
      <w:r w:rsidR="0050424D" w:rsidRPr="00CF3DBF">
        <w:rPr>
          <w:rFonts w:ascii="Arial" w:hAnsi="Arial" w:cs="Arial"/>
          <w:sz w:val="22"/>
          <w:szCs w:val="22"/>
        </w:rPr>
        <w:t xml:space="preserve"> the association between </w:t>
      </w:r>
      <w:r w:rsidR="0050424D">
        <w:rPr>
          <w:rFonts w:ascii="Arial" w:hAnsi="Arial" w:cs="Arial"/>
          <w:sz w:val="22"/>
          <w:szCs w:val="22"/>
        </w:rPr>
        <w:t xml:space="preserve">county-level </w:t>
      </w:r>
      <w:r w:rsidR="0050424D" w:rsidRPr="00CF3DBF">
        <w:rPr>
          <w:rFonts w:ascii="Arial" w:hAnsi="Arial" w:cs="Arial"/>
          <w:sz w:val="22"/>
          <w:szCs w:val="22"/>
        </w:rPr>
        <w:t xml:space="preserve">8+ hour power outage exposure and CVD and respiratory hospitalizations in US 2018 </w:t>
      </w:r>
      <w:r w:rsidR="0050424D">
        <w:rPr>
          <w:rFonts w:ascii="Arial" w:hAnsi="Arial" w:cs="Arial"/>
          <w:sz w:val="22"/>
          <w:szCs w:val="22"/>
        </w:rPr>
        <w:t>F</w:t>
      </w:r>
      <w:r w:rsidR="0050424D" w:rsidRPr="00CF3DBF">
        <w:rPr>
          <w:rFonts w:ascii="Arial" w:hAnsi="Arial" w:cs="Arial"/>
          <w:sz w:val="22"/>
          <w:szCs w:val="22"/>
        </w:rPr>
        <w:t>ee-</w:t>
      </w:r>
      <w:r w:rsidR="0050424D">
        <w:rPr>
          <w:rFonts w:ascii="Arial" w:hAnsi="Arial" w:cs="Arial"/>
          <w:sz w:val="22"/>
          <w:szCs w:val="22"/>
        </w:rPr>
        <w:t>F</w:t>
      </w:r>
      <w:r w:rsidR="0050424D" w:rsidRPr="00CF3DBF">
        <w:rPr>
          <w:rFonts w:ascii="Arial" w:hAnsi="Arial" w:cs="Arial"/>
          <w:sz w:val="22"/>
          <w:szCs w:val="22"/>
        </w:rPr>
        <w:t>or-</w:t>
      </w:r>
      <w:r w:rsidR="0050424D">
        <w:rPr>
          <w:rFonts w:ascii="Arial" w:hAnsi="Arial" w:cs="Arial"/>
          <w:sz w:val="22"/>
          <w:szCs w:val="22"/>
        </w:rPr>
        <w:t>S</w:t>
      </w:r>
      <w:r w:rsidR="0050424D" w:rsidRPr="00CF3DBF">
        <w:rPr>
          <w:rFonts w:ascii="Arial" w:hAnsi="Arial" w:cs="Arial"/>
          <w:sz w:val="22"/>
          <w:szCs w:val="22"/>
        </w:rPr>
        <w:t xml:space="preserve">ervice Medicare beneficiaries for </w:t>
      </w:r>
      <w:r w:rsidR="0050424D">
        <w:rPr>
          <w:rFonts w:ascii="Arial" w:hAnsi="Arial" w:cs="Arial"/>
          <w:sz w:val="22"/>
          <w:szCs w:val="22"/>
        </w:rPr>
        <w:t>4+, 8+, and 12+ hour power outages affecting</w:t>
      </w:r>
      <w:r w:rsidR="0050424D" w:rsidRPr="00CF3DBF">
        <w:rPr>
          <w:rFonts w:ascii="Arial" w:hAnsi="Arial" w:cs="Arial"/>
          <w:sz w:val="22"/>
          <w:szCs w:val="22"/>
        </w:rPr>
        <w:t xml:space="preserve"> </w:t>
      </w:r>
      <w:r w:rsidR="0050424D" w:rsidRPr="00CF3DBF">
        <w:rPr>
          <w:rFonts w:ascii="Arial" w:eastAsia="Garamond" w:hAnsi="Arial" w:cs="Arial"/>
          <w:sz w:val="22"/>
          <w:szCs w:val="22"/>
        </w:rPr>
        <w:t>≥</w:t>
      </w:r>
      <w:r w:rsidR="0050424D">
        <w:rPr>
          <w:rFonts w:ascii="Arial" w:hAnsi="Arial" w:cs="Arial"/>
          <w:sz w:val="22"/>
          <w:szCs w:val="22"/>
        </w:rPr>
        <w:t>1</w:t>
      </w:r>
      <w:r w:rsidR="0050424D" w:rsidRPr="00CF3DBF">
        <w:rPr>
          <w:rFonts w:ascii="Arial" w:hAnsi="Arial" w:cs="Arial"/>
          <w:sz w:val="22"/>
          <w:szCs w:val="22"/>
        </w:rPr>
        <w:t>%</w:t>
      </w:r>
      <w:r w:rsidR="0050424D">
        <w:rPr>
          <w:rFonts w:ascii="Arial" w:hAnsi="Arial" w:cs="Arial"/>
          <w:sz w:val="22"/>
          <w:szCs w:val="22"/>
        </w:rPr>
        <w:t xml:space="preserve"> of county customers. Estimates are from conditional </w:t>
      </w:r>
      <w:r w:rsidR="00F240FE">
        <w:rPr>
          <w:rFonts w:ascii="Arial" w:hAnsi="Arial" w:cs="Arial"/>
          <w:sz w:val="22"/>
          <w:szCs w:val="22"/>
        </w:rPr>
        <w:t xml:space="preserve">Poisson </w:t>
      </w:r>
      <w:r w:rsidR="0050424D">
        <w:rPr>
          <w:rFonts w:ascii="Arial" w:hAnsi="Arial" w:cs="Arial"/>
          <w:sz w:val="22"/>
          <w:szCs w:val="22"/>
        </w:rPr>
        <w:t xml:space="preserve">regression models adjusted for </w:t>
      </w:r>
      <w:r w:rsidR="00F240FE">
        <w:rPr>
          <w:rFonts w:ascii="Arial" w:hAnsi="Arial" w:cs="Arial"/>
          <w:sz w:val="22"/>
          <w:szCs w:val="22"/>
        </w:rPr>
        <w:t xml:space="preserve">daily </w:t>
      </w:r>
      <w:r w:rsidR="0050424D">
        <w:rPr>
          <w:rFonts w:ascii="Arial" w:hAnsi="Arial" w:cs="Arial"/>
          <w:sz w:val="22"/>
          <w:szCs w:val="22"/>
        </w:rPr>
        <w:t>wind speed, temperature, and precipitation.</w:t>
      </w:r>
    </w:p>
    <w:p w14:paraId="02C91878" w14:textId="78E65A47" w:rsidR="00B135E0" w:rsidRDefault="00B135E0">
      <w:pPr>
        <w:rPr>
          <w:rFonts w:ascii="Arial" w:hAnsi="Arial" w:cs="Arial"/>
          <w:sz w:val="22"/>
          <w:szCs w:val="22"/>
        </w:rPr>
      </w:pPr>
    </w:p>
    <w:p w14:paraId="13631CDA" w14:textId="124D3E3E" w:rsidR="00B135E0" w:rsidRDefault="00B135E0">
      <w:pPr>
        <w:rPr>
          <w:rFonts w:ascii="Arial" w:hAnsi="Arial" w:cs="Arial"/>
          <w:sz w:val="22"/>
          <w:szCs w:val="22"/>
        </w:rPr>
      </w:pPr>
    </w:p>
    <w:p w14:paraId="65BAA628" w14:textId="14BC68B7" w:rsidR="00B135E0" w:rsidRPr="007E4BAE" w:rsidRDefault="00B135E0">
      <w:pPr>
        <w:rPr>
          <w:rFonts w:ascii="Arial" w:hAnsi="Arial" w:cs="Arial"/>
          <w:sz w:val="22"/>
          <w:szCs w:val="22"/>
        </w:rPr>
        <w:sectPr w:rsidR="00B135E0" w:rsidRPr="007E4BAE" w:rsidSect="00A27647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B67334D" w14:textId="6FE122F3" w:rsidR="000B3690" w:rsidRDefault="005A2045">
      <w:pPr>
        <w:rPr>
          <w:rFonts w:ascii="Arial" w:hAnsi="Arial" w:cs="Arial"/>
          <w:sz w:val="20"/>
          <w:szCs w:val="20"/>
        </w:rPr>
      </w:pPr>
      <w:r w:rsidRPr="007E4BAE">
        <w:rPr>
          <w:rFonts w:ascii="Arial" w:hAnsi="Arial" w:cs="Arial"/>
          <w:b/>
          <w:bCs/>
          <w:sz w:val="22"/>
          <w:szCs w:val="22"/>
        </w:rPr>
        <w:lastRenderedPageBreak/>
        <w:t>Supplementa</w:t>
      </w:r>
      <w:r w:rsidR="002A0302">
        <w:rPr>
          <w:rFonts w:ascii="Arial" w:hAnsi="Arial" w:cs="Arial"/>
          <w:b/>
          <w:bCs/>
          <w:sz w:val="22"/>
          <w:szCs w:val="22"/>
        </w:rPr>
        <w:t>l</w:t>
      </w:r>
      <w:r w:rsidRPr="007E4BAE">
        <w:rPr>
          <w:rFonts w:ascii="Arial" w:hAnsi="Arial" w:cs="Arial"/>
          <w:b/>
          <w:bCs/>
          <w:sz w:val="22"/>
          <w:szCs w:val="22"/>
        </w:rPr>
        <w:t xml:space="preserve"> Figure </w:t>
      </w:r>
      <w:r>
        <w:rPr>
          <w:rFonts w:ascii="Arial" w:hAnsi="Arial" w:cs="Arial"/>
          <w:b/>
          <w:bCs/>
          <w:sz w:val="22"/>
          <w:szCs w:val="22"/>
        </w:rPr>
        <w:t>2</w:t>
      </w:r>
      <w:r w:rsidRPr="007E4BAE">
        <w:rPr>
          <w:rFonts w:ascii="Arial" w:hAnsi="Arial" w:cs="Arial"/>
          <w:sz w:val="22"/>
          <w:szCs w:val="22"/>
        </w:rPr>
        <w:t xml:space="preserve">: </w:t>
      </w:r>
      <w:r w:rsidR="000B3690" w:rsidRPr="0075771A">
        <w:rPr>
          <w:rFonts w:ascii="Arial" w:hAnsi="Arial" w:cs="Arial"/>
          <w:sz w:val="20"/>
          <w:szCs w:val="20"/>
        </w:rPr>
        <w:t>Rate ratios and 95% confidence intervals for the association between county-level</w:t>
      </w:r>
      <w:r w:rsidR="0032164A">
        <w:rPr>
          <w:rFonts w:ascii="Arial" w:hAnsi="Arial" w:cs="Arial"/>
          <w:sz w:val="20"/>
          <w:szCs w:val="20"/>
        </w:rPr>
        <w:t xml:space="preserve"> daily number of hours without power and</w:t>
      </w:r>
      <w:r w:rsidR="000B3690" w:rsidRPr="0075771A">
        <w:rPr>
          <w:rFonts w:ascii="Arial" w:hAnsi="Arial" w:cs="Arial"/>
          <w:sz w:val="20"/>
          <w:szCs w:val="20"/>
        </w:rPr>
        <w:t xml:space="preserve"> </w:t>
      </w:r>
      <w:r w:rsidR="000B3690">
        <w:rPr>
          <w:rFonts w:ascii="Arial" w:hAnsi="Arial" w:cs="Arial"/>
          <w:sz w:val="20"/>
          <w:szCs w:val="20"/>
        </w:rPr>
        <w:t>cardiovascular-</w:t>
      </w:r>
      <w:r w:rsidR="000B3690" w:rsidRPr="0075771A">
        <w:rPr>
          <w:rFonts w:ascii="Arial" w:hAnsi="Arial" w:cs="Arial"/>
          <w:sz w:val="20"/>
          <w:szCs w:val="20"/>
        </w:rPr>
        <w:t xml:space="preserve"> and respiratory</w:t>
      </w:r>
      <w:r w:rsidR="000B3690">
        <w:rPr>
          <w:rFonts w:ascii="Arial" w:hAnsi="Arial" w:cs="Arial"/>
          <w:sz w:val="20"/>
          <w:szCs w:val="20"/>
        </w:rPr>
        <w:t>-related</w:t>
      </w:r>
      <w:r w:rsidR="000B3690" w:rsidRPr="0075771A">
        <w:rPr>
          <w:rFonts w:ascii="Arial" w:hAnsi="Arial" w:cs="Arial"/>
          <w:sz w:val="20"/>
          <w:szCs w:val="20"/>
        </w:rPr>
        <w:t xml:space="preserve"> hospitalizations in US 2018 Medicare Fee-For-Service beneficiarie</w:t>
      </w:r>
      <w:r w:rsidR="0022584C">
        <w:rPr>
          <w:rFonts w:ascii="Arial" w:hAnsi="Arial" w:cs="Arial"/>
          <w:sz w:val="20"/>
          <w:szCs w:val="20"/>
        </w:rPr>
        <w:t xml:space="preserve">s. Estimates </w:t>
      </w:r>
      <w:r w:rsidR="000B3690" w:rsidRPr="0075771A">
        <w:rPr>
          <w:rFonts w:ascii="Arial" w:hAnsi="Arial" w:cs="Arial"/>
          <w:sz w:val="20"/>
          <w:szCs w:val="20"/>
        </w:rPr>
        <w:t xml:space="preserve">are from conditional Poisson regression models adjusted for </w:t>
      </w:r>
      <w:r w:rsidR="000B3690">
        <w:rPr>
          <w:rFonts w:ascii="Arial" w:hAnsi="Arial" w:cs="Arial"/>
          <w:sz w:val="20"/>
          <w:szCs w:val="20"/>
        </w:rPr>
        <w:t xml:space="preserve">daily </w:t>
      </w:r>
      <w:r w:rsidR="000B3690" w:rsidRPr="0075771A">
        <w:rPr>
          <w:rFonts w:ascii="Arial" w:hAnsi="Arial" w:cs="Arial"/>
          <w:sz w:val="20"/>
          <w:szCs w:val="20"/>
        </w:rPr>
        <w:t xml:space="preserve">wind speed, temperature, and precipitation. </w:t>
      </w:r>
      <w:r w:rsidR="005822D3">
        <w:rPr>
          <w:rFonts w:ascii="Arial" w:hAnsi="Arial" w:cs="Arial"/>
          <w:sz w:val="20"/>
          <w:szCs w:val="20"/>
        </w:rPr>
        <w:t>Results are from</w:t>
      </w:r>
      <w:r w:rsidR="007946F4">
        <w:rPr>
          <w:rFonts w:ascii="Arial" w:hAnsi="Arial" w:cs="Arial"/>
          <w:sz w:val="20"/>
          <w:szCs w:val="20"/>
        </w:rPr>
        <w:t xml:space="preserve"> the best fitting model tested</w:t>
      </w:r>
      <w:r w:rsidR="00DB5596">
        <w:rPr>
          <w:rFonts w:ascii="Arial" w:hAnsi="Arial" w:cs="Arial"/>
          <w:sz w:val="20"/>
          <w:szCs w:val="20"/>
        </w:rPr>
        <w:t xml:space="preserve"> based on qAIC comparison</w:t>
      </w:r>
      <w:r w:rsidR="007946F4">
        <w:rPr>
          <w:rFonts w:ascii="Arial" w:hAnsi="Arial" w:cs="Arial"/>
          <w:sz w:val="20"/>
          <w:szCs w:val="20"/>
        </w:rPr>
        <w:t xml:space="preserve">, with a </w:t>
      </w:r>
      <w:r w:rsidR="005822D3" w:rsidRPr="002A2B23">
        <w:rPr>
          <w:rFonts w:ascii="Arial" w:hAnsi="Arial" w:cs="Arial"/>
          <w:sz w:val="20"/>
          <w:szCs w:val="20"/>
        </w:rPr>
        <w:t>linear relationship between number of hours without power and respiratory hospitalizations</w:t>
      </w:r>
      <w:r w:rsidR="00A711EB">
        <w:rPr>
          <w:rFonts w:ascii="Arial" w:hAnsi="Arial" w:cs="Arial"/>
          <w:sz w:val="20"/>
          <w:szCs w:val="20"/>
        </w:rPr>
        <w:t xml:space="preserve"> or CVD hospitalizations</w:t>
      </w:r>
      <w:r w:rsidR="005822D3" w:rsidRPr="002A2B23">
        <w:rPr>
          <w:rFonts w:ascii="Arial" w:hAnsi="Arial" w:cs="Arial"/>
          <w:sz w:val="20"/>
          <w:szCs w:val="20"/>
        </w:rPr>
        <w:t xml:space="preserve">, </w:t>
      </w:r>
      <w:r w:rsidR="008A1D5E">
        <w:rPr>
          <w:rFonts w:ascii="Arial" w:hAnsi="Arial" w:cs="Arial"/>
          <w:sz w:val="20"/>
          <w:szCs w:val="20"/>
        </w:rPr>
        <w:t>and</w:t>
      </w:r>
      <w:r w:rsidR="005822D3" w:rsidRPr="002A2B23">
        <w:rPr>
          <w:rFonts w:ascii="Arial" w:hAnsi="Arial" w:cs="Arial"/>
          <w:sz w:val="20"/>
          <w:szCs w:val="20"/>
        </w:rPr>
        <w:t xml:space="preserve"> 4 degrees of freedom on the lag dimension.</w:t>
      </w:r>
    </w:p>
    <w:p w14:paraId="43575999" w14:textId="4648C5D5" w:rsidR="00E945BA" w:rsidRDefault="00E945BA">
      <w:pPr>
        <w:rPr>
          <w:rFonts w:ascii="Arial" w:hAnsi="Arial" w:cs="Arial"/>
          <w:sz w:val="22"/>
          <w:szCs w:val="22"/>
        </w:rPr>
      </w:pPr>
    </w:p>
    <w:p w14:paraId="09151648" w14:textId="172731C3" w:rsidR="00E945BA" w:rsidRDefault="004412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63360" behindDoc="0" locked="0" layoutInCell="1" allowOverlap="1" wp14:anchorId="3B604DE2" wp14:editId="2285E567">
            <wp:simplePos x="0" y="0"/>
            <wp:positionH relativeFrom="column">
              <wp:posOffset>-173990</wp:posOffset>
            </wp:positionH>
            <wp:positionV relativeFrom="paragraph">
              <wp:posOffset>258445</wp:posOffset>
            </wp:positionV>
            <wp:extent cx="8171180" cy="2008505"/>
            <wp:effectExtent l="0" t="0" r="0" b="0"/>
            <wp:wrapSquare wrapText="bothSides"/>
            <wp:docPr id="10283282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328264" name="Picture 1028328264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3"/>
                    <a:stretch/>
                  </pic:blipFill>
                  <pic:spPr bwMode="auto">
                    <a:xfrm>
                      <a:off x="0" y="0"/>
                      <a:ext cx="8171180" cy="2008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59B9">
        <w:rPr>
          <w:rFonts w:ascii="Arial" w:hAnsi="Arial" w:cs="Arial"/>
          <w:noProof/>
          <w:sz w:val="28"/>
          <w:szCs w:val="28"/>
          <w14:ligatures w14:val="standardContextual"/>
        </w:rPr>
        <w:t>Cardiovas</w:t>
      </w:r>
      <w:ins w:id="0" w:author="Heather M" w:date="2025-07-10T14:41:00Z" w16du:dateUtc="2025-07-10T18:41:00Z">
        <w:r w:rsidR="00E85AD5">
          <w:rPr>
            <w:rFonts w:ascii="Arial" w:hAnsi="Arial" w:cs="Arial"/>
            <w:noProof/>
            <w:sz w:val="28"/>
            <w:szCs w:val="28"/>
            <w14:ligatures w14:val="standardContextual"/>
          </w:rPr>
          <w:t>c</w:t>
        </w:r>
      </w:ins>
      <w:r w:rsidR="000659B9">
        <w:rPr>
          <w:rFonts w:ascii="Arial" w:hAnsi="Arial" w:cs="Arial"/>
          <w:noProof/>
          <w:sz w:val="28"/>
          <w:szCs w:val="28"/>
          <w14:ligatures w14:val="standardContextual"/>
        </w:rPr>
        <w:t>ular-related</w:t>
      </w:r>
      <w:r w:rsidR="00E945BA" w:rsidRPr="00E945BA">
        <w:rPr>
          <w:rFonts w:ascii="Arial" w:hAnsi="Arial" w:cs="Arial"/>
          <w:sz w:val="28"/>
          <w:szCs w:val="28"/>
        </w:rPr>
        <w:t xml:space="preserve"> hospitalizations</w:t>
      </w:r>
    </w:p>
    <w:p w14:paraId="09047784" w14:textId="29884487" w:rsidR="00E945BA" w:rsidRPr="00E945BA" w:rsidRDefault="00E945BA">
      <w:pPr>
        <w:rPr>
          <w:sz w:val="32"/>
          <w:szCs w:val="32"/>
        </w:rPr>
      </w:pPr>
      <w:r>
        <w:rPr>
          <w:rFonts w:ascii="Arial" w:hAnsi="Arial" w:cs="Arial"/>
          <w:sz w:val="28"/>
          <w:szCs w:val="28"/>
        </w:rPr>
        <w:t>Respiratory</w:t>
      </w:r>
      <w:r w:rsidR="000659B9">
        <w:rPr>
          <w:rFonts w:ascii="Arial" w:hAnsi="Arial" w:cs="Arial"/>
          <w:sz w:val="28"/>
          <w:szCs w:val="28"/>
        </w:rPr>
        <w:t>-related</w:t>
      </w:r>
      <w:r>
        <w:rPr>
          <w:rFonts w:ascii="Arial" w:hAnsi="Arial" w:cs="Arial"/>
          <w:sz w:val="28"/>
          <w:szCs w:val="28"/>
        </w:rPr>
        <w:t xml:space="preserve"> hospitalizations</w:t>
      </w:r>
    </w:p>
    <w:p w14:paraId="705D7914" w14:textId="1217B35C" w:rsidR="00671899" w:rsidRPr="002641B8" w:rsidRDefault="0044129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14:ligatures w14:val="standardContextual"/>
        </w:rPr>
        <w:drawing>
          <wp:anchor distT="0" distB="0" distL="114300" distR="114300" simplePos="0" relativeHeight="251664384" behindDoc="0" locked="0" layoutInCell="1" allowOverlap="1" wp14:anchorId="21640A2F" wp14:editId="348510D6">
            <wp:simplePos x="0" y="0"/>
            <wp:positionH relativeFrom="column">
              <wp:posOffset>-127145</wp:posOffset>
            </wp:positionH>
            <wp:positionV relativeFrom="paragraph">
              <wp:posOffset>171450</wp:posOffset>
            </wp:positionV>
            <wp:extent cx="8171180" cy="1974850"/>
            <wp:effectExtent l="0" t="0" r="0" b="6350"/>
            <wp:wrapSquare wrapText="bothSides"/>
            <wp:docPr id="1977625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62532" name="Picture 19776253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3"/>
                    <a:stretch/>
                  </pic:blipFill>
                  <pic:spPr bwMode="auto">
                    <a:xfrm>
                      <a:off x="0" y="0"/>
                      <a:ext cx="8171180" cy="197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71899" w:rsidRPr="002641B8" w:rsidSect="00A4071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Heather M">
    <w15:presenceInfo w15:providerId="None" w15:userId="Heather 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647"/>
    <w:rsid w:val="00001562"/>
    <w:rsid w:val="00003092"/>
    <w:rsid w:val="00013E71"/>
    <w:rsid w:val="00020FD3"/>
    <w:rsid w:val="00024726"/>
    <w:rsid w:val="000249A4"/>
    <w:rsid w:val="00040545"/>
    <w:rsid w:val="0004370E"/>
    <w:rsid w:val="00044E7B"/>
    <w:rsid w:val="00051BF3"/>
    <w:rsid w:val="00054657"/>
    <w:rsid w:val="00055164"/>
    <w:rsid w:val="0005682B"/>
    <w:rsid w:val="00064FE6"/>
    <w:rsid w:val="00065369"/>
    <w:rsid w:val="000659B9"/>
    <w:rsid w:val="00067C45"/>
    <w:rsid w:val="00071AF2"/>
    <w:rsid w:val="00076918"/>
    <w:rsid w:val="000822A1"/>
    <w:rsid w:val="00085F4E"/>
    <w:rsid w:val="00086DAF"/>
    <w:rsid w:val="00092331"/>
    <w:rsid w:val="000A066F"/>
    <w:rsid w:val="000A4CAC"/>
    <w:rsid w:val="000B1432"/>
    <w:rsid w:val="000B3690"/>
    <w:rsid w:val="000B5B3C"/>
    <w:rsid w:val="000D315D"/>
    <w:rsid w:val="000E232F"/>
    <w:rsid w:val="000E6C21"/>
    <w:rsid w:val="000F47A3"/>
    <w:rsid w:val="001025E2"/>
    <w:rsid w:val="00102A4C"/>
    <w:rsid w:val="0010410F"/>
    <w:rsid w:val="00116B57"/>
    <w:rsid w:val="00120AD3"/>
    <w:rsid w:val="0012440D"/>
    <w:rsid w:val="001256DB"/>
    <w:rsid w:val="00131EC6"/>
    <w:rsid w:val="00134D7B"/>
    <w:rsid w:val="001463A3"/>
    <w:rsid w:val="00146F33"/>
    <w:rsid w:val="0014731A"/>
    <w:rsid w:val="00152C08"/>
    <w:rsid w:val="00153EFC"/>
    <w:rsid w:val="001557A7"/>
    <w:rsid w:val="00162EF9"/>
    <w:rsid w:val="00176AC9"/>
    <w:rsid w:val="00177B0C"/>
    <w:rsid w:val="001867A2"/>
    <w:rsid w:val="0019472A"/>
    <w:rsid w:val="001A296F"/>
    <w:rsid w:val="001B0D67"/>
    <w:rsid w:val="001B5CFA"/>
    <w:rsid w:val="001B5E5F"/>
    <w:rsid w:val="001C0CF8"/>
    <w:rsid w:val="001C5A37"/>
    <w:rsid w:val="001C65DD"/>
    <w:rsid w:val="001E1920"/>
    <w:rsid w:val="001E2CFE"/>
    <w:rsid w:val="001E43C7"/>
    <w:rsid w:val="001E4B50"/>
    <w:rsid w:val="001F692C"/>
    <w:rsid w:val="001F7ECE"/>
    <w:rsid w:val="00203B12"/>
    <w:rsid w:val="00206C98"/>
    <w:rsid w:val="00217124"/>
    <w:rsid w:val="0022584C"/>
    <w:rsid w:val="0022657B"/>
    <w:rsid w:val="00231841"/>
    <w:rsid w:val="002335D3"/>
    <w:rsid w:val="0023683A"/>
    <w:rsid w:val="00237F66"/>
    <w:rsid w:val="002428D1"/>
    <w:rsid w:val="0024355E"/>
    <w:rsid w:val="00244B2E"/>
    <w:rsid w:val="00253B31"/>
    <w:rsid w:val="00254F75"/>
    <w:rsid w:val="002607C3"/>
    <w:rsid w:val="002626E4"/>
    <w:rsid w:val="002641B8"/>
    <w:rsid w:val="00271DF6"/>
    <w:rsid w:val="00274502"/>
    <w:rsid w:val="00280957"/>
    <w:rsid w:val="00281AC2"/>
    <w:rsid w:val="00283B75"/>
    <w:rsid w:val="002939B0"/>
    <w:rsid w:val="00294C5D"/>
    <w:rsid w:val="00296A34"/>
    <w:rsid w:val="002A0302"/>
    <w:rsid w:val="002A27FB"/>
    <w:rsid w:val="002A497A"/>
    <w:rsid w:val="002B7B5D"/>
    <w:rsid w:val="002C0354"/>
    <w:rsid w:val="002C0431"/>
    <w:rsid w:val="002C2F06"/>
    <w:rsid w:val="002C4A90"/>
    <w:rsid w:val="002C54B2"/>
    <w:rsid w:val="002C6487"/>
    <w:rsid w:val="002E13B9"/>
    <w:rsid w:val="002E1C07"/>
    <w:rsid w:val="002E2A49"/>
    <w:rsid w:val="002E3D23"/>
    <w:rsid w:val="002E5BE5"/>
    <w:rsid w:val="002E7B6E"/>
    <w:rsid w:val="002F284B"/>
    <w:rsid w:val="002F376B"/>
    <w:rsid w:val="00300727"/>
    <w:rsid w:val="0030362F"/>
    <w:rsid w:val="00303737"/>
    <w:rsid w:val="00307809"/>
    <w:rsid w:val="00307B4B"/>
    <w:rsid w:val="003111D6"/>
    <w:rsid w:val="00314C4A"/>
    <w:rsid w:val="0032164A"/>
    <w:rsid w:val="00326A81"/>
    <w:rsid w:val="00335D11"/>
    <w:rsid w:val="003431D3"/>
    <w:rsid w:val="00350D35"/>
    <w:rsid w:val="003516F6"/>
    <w:rsid w:val="003527B0"/>
    <w:rsid w:val="00352BCD"/>
    <w:rsid w:val="00355D2B"/>
    <w:rsid w:val="00360C88"/>
    <w:rsid w:val="00372614"/>
    <w:rsid w:val="00374695"/>
    <w:rsid w:val="00375BE4"/>
    <w:rsid w:val="0037722A"/>
    <w:rsid w:val="00380659"/>
    <w:rsid w:val="00384427"/>
    <w:rsid w:val="00387077"/>
    <w:rsid w:val="00387CF0"/>
    <w:rsid w:val="00394DFE"/>
    <w:rsid w:val="003955D5"/>
    <w:rsid w:val="003A1DA3"/>
    <w:rsid w:val="003B080B"/>
    <w:rsid w:val="003C3470"/>
    <w:rsid w:val="003C5CFD"/>
    <w:rsid w:val="003D5721"/>
    <w:rsid w:val="003D6935"/>
    <w:rsid w:val="003E0519"/>
    <w:rsid w:val="003E56C5"/>
    <w:rsid w:val="003F2CEA"/>
    <w:rsid w:val="003F3621"/>
    <w:rsid w:val="003F706A"/>
    <w:rsid w:val="00403908"/>
    <w:rsid w:val="004045FE"/>
    <w:rsid w:val="00407C8C"/>
    <w:rsid w:val="00410987"/>
    <w:rsid w:val="00411228"/>
    <w:rsid w:val="0041231D"/>
    <w:rsid w:val="00423DDC"/>
    <w:rsid w:val="00425DD8"/>
    <w:rsid w:val="00427B7C"/>
    <w:rsid w:val="0044129E"/>
    <w:rsid w:val="00443AF7"/>
    <w:rsid w:val="0044407B"/>
    <w:rsid w:val="0044583C"/>
    <w:rsid w:val="00450A18"/>
    <w:rsid w:val="00450B83"/>
    <w:rsid w:val="004553C7"/>
    <w:rsid w:val="0046420C"/>
    <w:rsid w:val="0046651F"/>
    <w:rsid w:val="004716C3"/>
    <w:rsid w:val="004717FB"/>
    <w:rsid w:val="00480230"/>
    <w:rsid w:val="00485FFB"/>
    <w:rsid w:val="0048792F"/>
    <w:rsid w:val="0049169F"/>
    <w:rsid w:val="00495405"/>
    <w:rsid w:val="00495424"/>
    <w:rsid w:val="00495E4A"/>
    <w:rsid w:val="00496A90"/>
    <w:rsid w:val="00496DB9"/>
    <w:rsid w:val="004A325F"/>
    <w:rsid w:val="004A7451"/>
    <w:rsid w:val="004C1856"/>
    <w:rsid w:val="004D0383"/>
    <w:rsid w:val="004D5DD3"/>
    <w:rsid w:val="004E0C92"/>
    <w:rsid w:val="0050424D"/>
    <w:rsid w:val="00512642"/>
    <w:rsid w:val="00530394"/>
    <w:rsid w:val="00533115"/>
    <w:rsid w:val="00545BCD"/>
    <w:rsid w:val="00554C7B"/>
    <w:rsid w:val="0055560D"/>
    <w:rsid w:val="00555769"/>
    <w:rsid w:val="00556920"/>
    <w:rsid w:val="0055750C"/>
    <w:rsid w:val="00562648"/>
    <w:rsid w:val="00572B49"/>
    <w:rsid w:val="00580D06"/>
    <w:rsid w:val="005822D3"/>
    <w:rsid w:val="00585A97"/>
    <w:rsid w:val="005951D7"/>
    <w:rsid w:val="00597106"/>
    <w:rsid w:val="00597257"/>
    <w:rsid w:val="005A2045"/>
    <w:rsid w:val="005A2116"/>
    <w:rsid w:val="005A50A4"/>
    <w:rsid w:val="005B6F6E"/>
    <w:rsid w:val="005B7EC9"/>
    <w:rsid w:val="005C4FD5"/>
    <w:rsid w:val="005C5374"/>
    <w:rsid w:val="005C7483"/>
    <w:rsid w:val="005D06B3"/>
    <w:rsid w:val="005D0912"/>
    <w:rsid w:val="005E09CA"/>
    <w:rsid w:val="005F0902"/>
    <w:rsid w:val="0060099D"/>
    <w:rsid w:val="00600CA6"/>
    <w:rsid w:val="006014DF"/>
    <w:rsid w:val="00606803"/>
    <w:rsid w:val="00617611"/>
    <w:rsid w:val="00624287"/>
    <w:rsid w:val="00626A18"/>
    <w:rsid w:val="006354F6"/>
    <w:rsid w:val="006434DE"/>
    <w:rsid w:val="0064399B"/>
    <w:rsid w:val="0064405C"/>
    <w:rsid w:val="0064609D"/>
    <w:rsid w:val="00652737"/>
    <w:rsid w:val="0065297A"/>
    <w:rsid w:val="00652BD4"/>
    <w:rsid w:val="00663740"/>
    <w:rsid w:val="0066374E"/>
    <w:rsid w:val="006675C9"/>
    <w:rsid w:val="0067121F"/>
    <w:rsid w:val="00671899"/>
    <w:rsid w:val="00675B2E"/>
    <w:rsid w:val="00680128"/>
    <w:rsid w:val="00680579"/>
    <w:rsid w:val="00681278"/>
    <w:rsid w:val="006843E2"/>
    <w:rsid w:val="006856B8"/>
    <w:rsid w:val="00690FFA"/>
    <w:rsid w:val="006935DF"/>
    <w:rsid w:val="006946D4"/>
    <w:rsid w:val="006A03B2"/>
    <w:rsid w:val="006A0FC2"/>
    <w:rsid w:val="006A1343"/>
    <w:rsid w:val="006A1C60"/>
    <w:rsid w:val="006A2068"/>
    <w:rsid w:val="006A381A"/>
    <w:rsid w:val="006A614B"/>
    <w:rsid w:val="006A726E"/>
    <w:rsid w:val="006C3946"/>
    <w:rsid w:val="006C6383"/>
    <w:rsid w:val="006D19D1"/>
    <w:rsid w:val="006D5BBF"/>
    <w:rsid w:val="006D61A6"/>
    <w:rsid w:val="006E7015"/>
    <w:rsid w:val="00716199"/>
    <w:rsid w:val="00721889"/>
    <w:rsid w:val="00722752"/>
    <w:rsid w:val="00722776"/>
    <w:rsid w:val="00722865"/>
    <w:rsid w:val="00727970"/>
    <w:rsid w:val="0073246F"/>
    <w:rsid w:val="00733929"/>
    <w:rsid w:val="00743034"/>
    <w:rsid w:val="007440DE"/>
    <w:rsid w:val="007459AF"/>
    <w:rsid w:val="00746860"/>
    <w:rsid w:val="00752295"/>
    <w:rsid w:val="007572C8"/>
    <w:rsid w:val="007605E7"/>
    <w:rsid w:val="007673F0"/>
    <w:rsid w:val="00767BA4"/>
    <w:rsid w:val="00774465"/>
    <w:rsid w:val="00780BFF"/>
    <w:rsid w:val="00782695"/>
    <w:rsid w:val="00783B51"/>
    <w:rsid w:val="0078409A"/>
    <w:rsid w:val="0078486F"/>
    <w:rsid w:val="007946F4"/>
    <w:rsid w:val="007A1666"/>
    <w:rsid w:val="007A3358"/>
    <w:rsid w:val="007B111C"/>
    <w:rsid w:val="007B1868"/>
    <w:rsid w:val="007B405A"/>
    <w:rsid w:val="007B7A13"/>
    <w:rsid w:val="007C2EE9"/>
    <w:rsid w:val="007C35EF"/>
    <w:rsid w:val="007C7124"/>
    <w:rsid w:val="007D6F95"/>
    <w:rsid w:val="007D70DA"/>
    <w:rsid w:val="007E4BAE"/>
    <w:rsid w:val="007E512D"/>
    <w:rsid w:val="007F70A1"/>
    <w:rsid w:val="00804E71"/>
    <w:rsid w:val="0080795A"/>
    <w:rsid w:val="008121DC"/>
    <w:rsid w:val="00812FA1"/>
    <w:rsid w:val="00814741"/>
    <w:rsid w:val="00821D46"/>
    <w:rsid w:val="00822302"/>
    <w:rsid w:val="008229E8"/>
    <w:rsid w:val="00825AAB"/>
    <w:rsid w:val="00831414"/>
    <w:rsid w:val="00832558"/>
    <w:rsid w:val="00834400"/>
    <w:rsid w:val="0083499C"/>
    <w:rsid w:val="0083770D"/>
    <w:rsid w:val="00840708"/>
    <w:rsid w:val="0084484E"/>
    <w:rsid w:val="0084581D"/>
    <w:rsid w:val="00855190"/>
    <w:rsid w:val="00860470"/>
    <w:rsid w:val="008666E4"/>
    <w:rsid w:val="00892C09"/>
    <w:rsid w:val="0089601B"/>
    <w:rsid w:val="008A1D5E"/>
    <w:rsid w:val="008A4AF5"/>
    <w:rsid w:val="008B4325"/>
    <w:rsid w:val="008B48A7"/>
    <w:rsid w:val="008B50A2"/>
    <w:rsid w:val="008C2A20"/>
    <w:rsid w:val="008F3128"/>
    <w:rsid w:val="008F3BE6"/>
    <w:rsid w:val="008F69DA"/>
    <w:rsid w:val="00900C92"/>
    <w:rsid w:val="009024CF"/>
    <w:rsid w:val="0090461F"/>
    <w:rsid w:val="00930915"/>
    <w:rsid w:val="00934034"/>
    <w:rsid w:val="00936427"/>
    <w:rsid w:val="009366E6"/>
    <w:rsid w:val="0094007D"/>
    <w:rsid w:val="00941408"/>
    <w:rsid w:val="00944D18"/>
    <w:rsid w:val="00950F94"/>
    <w:rsid w:val="00977603"/>
    <w:rsid w:val="00986FC2"/>
    <w:rsid w:val="00992F4A"/>
    <w:rsid w:val="00997538"/>
    <w:rsid w:val="009A1656"/>
    <w:rsid w:val="009A32A3"/>
    <w:rsid w:val="009A4F24"/>
    <w:rsid w:val="009B512C"/>
    <w:rsid w:val="009C4AF5"/>
    <w:rsid w:val="009C71A5"/>
    <w:rsid w:val="009D099B"/>
    <w:rsid w:val="009D4C42"/>
    <w:rsid w:val="009E2707"/>
    <w:rsid w:val="009E4479"/>
    <w:rsid w:val="009E5BE2"/>
    <w:rsid w:val="009F1C98"/>
    <w:rsid w:val="009F2D4C"/>
    <w:rsid w:val="00A02EA6"/>
    <w:rsid w:val="00A04328"/>
    <w:rsid w:val="00A11365"/>
    <w:rsid w:val="00A16B91"/>
    <w:rsid w:val="00A17498"/>
    <w:rsid w:val="00A22DCA"/>
    <w:rsid w:val="00A23C51"/>
    <w:rsid w:val="00A26F92"/>
    <w:rsid w:val="00A27647"/>
    <w:rsid w:val="00A27869"/>
    <w:rsid w:val="00A3025C"/>
    <w:rsid w:val="00A35C0E"/>
    <w:rsid w:val="00A372B1"/>
    <w:rsid w:val="00A37A92"/>
    <w:rsid w:val="00A40715"/>
    <w:rsid w:val="00A418D5"/>
    <w:rsid w:val="00A443C7"/>
    <w:rsid w:val="00A449F9"/>
    <w:rsid w:val="00A4501C"/>
    <w:rsid w:val="00A57C22"/>
    <w:rsid w:val="00A6032D"/>
    <w:rsid w:val="00A60928"/>
    <w:rsid w:val="00A617A0"/>
    <w:rsid w:val="00A63976"/>
    <w:rsid w:val="00A65F7F"/>
    <w:rsid w:val="00A66EF3"/>
    <w:rsid w:val="00A711EB"/>
    <w:rsid w:val="00A728E7"/>
    <w:rsid w:val="00A74288"/>
    <w:rsid w:val="00A82201"/>
    <w:rsid w:val="00A838ED"/>
    <w:rsid w:val="00A85C0F"/>
    <w:rsid w:val="00A9447E"/>
    <w:rsid w:val="00A94F2B"/>
    <w:rsid w:val="00A97373"/>
    <w:rsid w:val="00AA3D18"/>
    <w:rsid w:val="00AB1A10"/>
    <w:rsid w:val="00AB4E14"/>
    <w:rsid w:val="00AC30C4"/>
    <w:rsid w:val="00AD430F"/>
    <w:rsid w:val="00AD5358"/>
    <w:rsid w:val="00AE22DE"/>
    <w:rsid w:val="00AE52F9"/>
    <w:rsid w:val="00AF1E63"/>
    <w:rsid w:val="00AF30EE"/>
    <w:rsid w:val="00B048EC"/>
    <w:rsid w:val="00B07525"/>
    <w:rsid w:val="00B135E0"/>
    <w:rsid w:val="00B14399"/>
    <w:rsid w:val="00B14E5E"/>
    <w:rsid w:val="00B1541F"/>
    <w:rsid w:val="00B26978"/>
    <w:rsid w:val="00B27DC6"/>
    <w:rsid w:val="00B35594"/>
    <w:rsid w:val="00B3795F"/>
    <w:rsid w:val="00B43C6F"/>
    <w:rsid w:val="00B47156"/>
    <w:rsid w:val="00B56AB6"/>
    <w:rsid w:val="00B62206"/>
    <w:rsid w:val="00B66A1D"/>
    <w:rsid w:val="00B71A77"/>
    <w:rsid w:val="00B726B7"/>
    <w:rsid w:val="00B77477"/>
    <w:rsid w:val="00B83DF1"/>
    <w:rsid w:val="00B84492"/>
    <w:rsid w:val="00B8537E"/>
    <w:rsid w:val="00B912F1"/>
    <w:rsid w:val="00B956E5"/>
    <w:rsid w:val="00BA3CFF"/>
    <w:rsid w:val="00BA45AF"/>
    <w:rsid w:val="00BB1084"/>
    <w:rsid w:val="00BB147F"/>
    <w:rsid w:val="00BB29EB"/>
    <w:rsid w:val="00BB40F6"/>
    <w:rsid w:val="00BB545A"/>
    <w:rsid w:val="00BC2887"/>
    <w:rsid w:val="00BC5151"/>
    <w:rsid w:val="00BC7507"/>
    <w:rsid w:val="00BD747A"/>
    <w:rsid w:val="00BD7842"/>
    <w:rsid w:val="00BE279B"/>
    <w:rsid w:val="00BE425E"/>
    <w:rsid w:val="00BF3B6A"/>
    <w:rsid w:val="00BF3D7E"/>
    <w:rsid w:val="00BF4A92"/>
    <w:rsid w:val="00BF56B6"/>
    <w:rsid w:val="00C038AA"/>
    <w:rsid w:val="00C10CC2"/>
    <w:rsid w:val="00C11AC3"/>
    <w:rsid w:val="00C1651E"/>
    <w:rsid w:val="00C20C2B"/>
    <w:rsid w:val="00C31653"/>
    <w:rsid w:val="00C342FF"/>
    <w:rsid w:val="00C50FDF"/>
    <w:rsid w:val="00C6095E"/>
    <w:rsid w:val="00C60C2D"/>
    <w:rsid w:val="00C654D6"/>
    <w:rsid w:val="00C66165"/>
    <w:rsid w:val="00C74F36"/>
    <w:rsid w:val="00C75AFC"/>
    <w:rsid w:val="00C770B1"/>
    <w:rsid w:val="00C82842"/>
    <w:rsid w:val="00C863AA"/>
    <w:rsid w:val="00C86EF3"/>
    <w:rsid w:val="00C952F7"/>
    <w:rsid w:val="00CB0380"/>
    <w:rsid w:val="00CB53C5"/>
    <w:rsid w:val="00CB5CCB"/>
    <w:rsid w:val="00CC155D"/>
    <w:rsid w:val="00CC6611"/>
    <w:rsid w:val="00CD3EA8"/>
    <w:rsid w:val="00CD4A74"/>
    <w:rsid w:val="00CE0A5F"/>
    <w:rsid w:val="00CE49A4"/>
    <w:rsid w:val="00CE57F3"/>
    <w:rsid w:val="00CE73A9"/>
    <w:rsid w:val="00CF3DBF"/>
    <w:rsid w:val="00CF406B"/>
    <w:rsid w:val="00CF4F03"/>
    <w:rsid w:val="00CF6E52"/>
    <w:rsid w:val="00D0083B"/>
    <w:rsid w:val="00D02BA0"/>
    <w:rsid w:val="00D07AC4"/>
    <w:rsid w:val="00D12885"/>
    <w:rsid w:val="00D1329F"/>
    <w:rsid w:val="00D22016"/>
    <w:rsid w:val="00D24E63"/>
    <w:rsid w:val="00D254B9"/>
    <w:rsid w:val="00D31A98"/>
    <w:rsid w:val="00D41C5E"/>
    <w:rsid w:val="00D43456"/>
    <w:rsid w:val="00D5661D"/>
    <w:rsid w:val="00D57B64"/>
    <w:rsid w:val="00D62D6A"/>
    <w:rsid w:val="00D63F89"/>
    <w:rsid w:val="00D64865"/>
    <w:rsid w:val="00D70BB6"/>
    <w:rsid w:val="00D7431C"/>
    <w:rsid w:val="00D87497"/>
    <w:rsid w:val="00D97109"/>
    <w:rsid w:val="00DA0972"/>
    <w:rsid w:val="00DA42C0"/>
    <w:rsid w:val="00DB2C1A"/>
    <w:rsid w:val="00DB312A"/>
    <w:rsid w:val="00DB5596"/>
    <w:rsid w:val="00DB6B27"/>
    <w:rsid w:val="00DC30CB"/>
    <w:rsid w:val="00DC5E93"/>
    <w:rsid w:val="00DC7617"/>
    <w:rsid w:val="00DD4ED0"/>
    <w:rsid w:val="00DE2EE8"/>
    <w:rsid w:val="00DF4999"/>
    <w:rsid w:val="00DF4D2E"/>
    <w:rsid w:val="00E0634B"/>
    <w:rsid w:val="00E1504F"/>
    <w:rsid w:val="00E15859"/>
    <w:rsid w:val="00E208D5"/>
    <w:rsid w:val="00E21818"/>
    <w:rsid w:val="00E2362A"/>
    <w:rsid w:val="00E414CE"/>
    <w:rsid w:val="00E429B7"/>
    <w:rsid w:val="00E4535F"/>
    <w:rsid w:val="00E55339"/>
    <w:rsid w:val="00E556A8"/>
    <w:rsid w:val="00E63E72"/>
    <w:rsid w:val="00E65639"/>
    <w:rsid w:val="00E703D4"/>
    <w:rsid w:val="00E70F65"/>
    <w:rsid w:val="00E73485"/>
    <w:rsid w:val="00E77E49"/>
    <w:rsid w:val="00E819F6"/>
    <w:rsid w:val="00E85AD5"/>
    <w:rsid w:val="00E9025B"/>
    <w:rsid w:val="00E945BA"/>
    <w:rsid w:val="00EA021F"/>
    <w:rsid w:val="00EA72AB"/>
    <w:rsid w:val="00EB1541"/>
    <w:rsid w:val="00EB3163"/>
    <w:rsid w:val="00EB4D3E"/>
    <w:rsid w:val="00EB55CA"/>
    <w:rsid w:val="00EC2B7F"/>
    <w:rsid w:val="00EC5ED0"/>
    <w:rsid w:val="00ED2B40"/>
    <w:rsid w:val="00ED4A08"/>
    <w:rsid w:val="00ED5191"/>
    <w:rsid w:val="00ED7487"/>
    <w:rsid w:val="00EE383C"/>
    <w:rsid w:val="00EE5E1C"/>
    <w:rsid w:val="00EE6A4A"/>
    <w:rsid w:val="00EF3C5C"/>
    <w:rsid w:val="00EF4A7A"/>
    <w:rsid w:val="00EF63C4"/>
    <w:rsid w:val="00F02889"/>
    <w:rsid w:val="00F131CB"/>
    <w:rsid w:val="00F15E58"/>
    <w:rsid w:val="00F16ACF"/>
    <w:rsid w:val="00F240FE"/>
    <w:rsid w:val="00F34D46"/>
    <w:rsid w:val="00F361FF"/>
    <w:rsid w:val="00F47B61"/>
    <w:rsid w:val="00F5240B"/>
    <w:rsid w:val="00F54BF8"/>
    <w:rsid w:val="00F609DD"/>
    <w:rsid w:val="00F63867"/>
    <w:rsid w:val="00F71E43"/>
    <w:rsid w:val="00F822C4"/>
    <w:rsid w:val="00F85B70"/>
    <w:rsid w:val="00F92EFE"/>
    <w:rsid w:val="00FA0EBF"/>
    <w:rsid w:val="00FB0FC0"/>
    <w:rsid w:val="00FB459C"/>
    <w:rsid w:val="00FB4A80"/>
    <w:rsid w:val="00FB6A83"/>
    <w:rsid w:val="00FC0FD8"/>
    <w:rsid w:val="00FC37A0"/>
    <w:rsid w:val="00FC3EF4"/>
    <w:rsid w:val="00FC5DA8"/>
    <w:rsid w:val="00FC657D"/>
    <w:rsid w:val="00FF1A48"/>
    <w:rsid w:val="00FF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CE140"/>
  <w15:chartTrackingRefBased/>
  <w15:docId w15:val="{3B87D88B-1B2A-2A4B-979F-A1CEDD419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81D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6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6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64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64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64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64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64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64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64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6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6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6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6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6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6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6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6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6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64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276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64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276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647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276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647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276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6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6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647"/>
    <w:rPr>
      <w:b/>
      <w:bCs/>
      <w:smallCaps/>
      <w:color w:val="2F5496" w:themeColor="accent1" w:themeShade="BF"/>
      <w:spacing w:val="5"/>
    </w:rPr>
  </w:style>
  <w:style w:type="paragraph" w:styleId="Revision">
    <w:name w:val="Revision"/>
    <w:hidden/>
    <w:uiPriority w:val="99"/>
    <w:semiHidden/>
    <w:rsid w:val="00997538"/>
    <w:rPr>
      <w:rFonts w:ascii="Times New Roman" w:eastAsia="Times New Roman" w:hAnsi="Times New Roman" w:cs="Times New Roman"/>
      <w:kern w:val="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9975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753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7538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75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7538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table" w:styleId="TableGrid">
    <w:name w:val="Table Grid"/>
    <w:basedOn w:val="TableNormal"/>
    <w:uiPriority w:val="39"/>
    <w:rsid w:val="00F47B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94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M</dc:creator>
  <cp:keywords/>
  <dc:description/>
  <cp:lastModifiedBy>Heather M</cp:lastModifiedBy>
  <cp:revision>4</cp:revision>
  <dcterms:created xsi:type="dcterms:W3CDTF">2025-02-13T17:40:00Z</dcterms:created>
  <dcterms:modified xsi:type="dcterms:W3CDTF">2025-07-10T18:41:00Z</dcterms:modified>
</cp:coreProperties>
</file>